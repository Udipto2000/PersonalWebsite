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94B2C" w:rsidRDefault="00B14BCD">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Udipto Chowdhury</w:t>
      </w:r>
    </w:p>
    <w:p w:rsidR="00F94B2C" w:rsidRDefault="00B14BCD">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 Ruggiero</w:t>
      </w:r>
    </w:p>
    <w:p w:rsidR="00F94B2C" w:rsidRDefault="00B14BCD">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ANT 230-01</w:t>
      </w:r>
    </w:p>
    <w:p w:rsidR="00F94B2C" w:rsidRDefault="00B14BCD">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03/19/2022</w:t>
      </w:r>
    </w:p>
    <w:p w:rsidR="00F94B2C" w:rsidRDefault="00F94B2C">
      <w:pPr>
        <w:pStyle w:val="normal0"/>
        <w:spacing w:line="480" w:lineRule="auto"/>
        <w:rPr>
          <w:rFonts w:ascii="Times New Roman" w:eastAsia="Times New Roman" w:hAnsi="Times New Roman" w:cs="Times New Roman"/>
          <w:sz w:val="24"/>
          <w:szCs w:val="24"/>
        </w:rPr>
      </w:pPr>
    </w:p>
    <w:p w:rsidR="00F94B2C" w:rsidRDefault="00B14BCD">
      <w:pPr>
        <w:pStyle w:val="normal0"/>
        <w:spacing w:line="480" w:lineRule="auto"/>
        <w:jc w:val="center"/>
        <w:rPr>
          <w:rFonts w:ascii="Times New Roman" w:eastAsia="Times New Roman" w:hAnsi="Times New Roman" w:cs="Times New Roman"/>
          <w:b/>
          <w:sz w:val="24"/>
          <w:szCs w:val="24"/>
        </w:rPr>
      </w:pPr>
      <w:commentRangeStart w:id="0"/>
      <w:r>
        <w:rPr>
          <w:rFonts w:ascii="Times New Roman" w:eastAsia="Times New Roman" w:hAnsi="Times New Roman" w:cs="Times New Roman"/>
          <w:b/>
          <w:sz w:val="24"/>
          <w:szCs w:val="24"/>
        </w:rPr>
        <w:t>Religion: A Detrimental Factor of The Melting Pot</w:t>
      </w:r>
    </w:p>
    <w:p w:rsidR="00F94B2C" w:rsidRDefault="00B14BCD">
      <w:pPr>
        <w:pStyle w:val="normal0"/>
        <w:spacing w:line="480" w:lineRule="auto"/>
        <w:jc w:val="center"/>
        <w:rPr>
          <w:rFonts w:ascii="Times New Roman" w:eastAsia="Times New Roman" w:hAnsi="Times New Roman" w:cs="Times New Roman"/>
          <w:b/>
          <w:sz w:val="24"/>
          <w:szCs w:val="24"/>
        </w:rPr>
      </w:pPr>
      <w:del w:id="1" w:author="R" w:date="2022-03-27T10:49:00Z">
        <w:r w:rsidDel="00B14BCD">
          <w:rPr>
            <w:rFonts w:ascii="Times New Roman" w:eastAsia="Times New Roman" w:hAnsi="Times New Roman" w:cs="Times New Roman"/>
            <w:b/>
            <w:sz w:val="24"/>
            <w:szCs w:val="24"/>
          </w:rPr>
          <w:delText xml:space="preserve">3 key terms: </w:delText>
        </w:r>
      </w:del>
      <w:r>
        <w:rPr>
          <w:rFonts w:ascii="Times New Roman" w:eastAsia="Times New Roman" w:hAnsi="Times New Roman" w:cs="Times New Roman"/>
          <w:b/>
          <w:sz w:val="24"/>
          <w:szCs w:val="24"/>
        </w:rPr>
        <w:t>Conflict Theory, Cultural Materialism, Rational Choice Theory</w:t>
      </w:r>
    </w:p>
    <w:p w:rsidR="00F94B2C" w:rsidRDefault="00B14BCD">
      <w:pPr>
        <w:pStyle w:val="norm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What role has religion played in race relations in the United States? </w:t>
      </w:r>
    </w:p>
    <w:commentRangeEnd w:id="0"/>
    <w:p w:rsidR="00F94B2C" w:rsidRDefault="00B14BCD">
      <w:pPr>
        <w:pStyle w:val="normal0"/>
        <w:spacing w:line="480" w:lineRule="auto"/>
        <w:jc w:val="center"/>
        <w:rPr>
          <w:rFonts w:ascii="Times New Roman" w:eastAsia="Times New Roman" w:hAnsi="Times New Roman" w:cs="Times New Roman"/>
          <w:sz w:val="24"/>
          <w:szCs w:val="24"/>
        </w:rPr>
      </w:pPr>
      <w:r>
        <w:rPr>
          <w:rStyle w:val="CommentReference"/>
          <w:vanish/>
        </w:rPr>
        <w:commentReference w:id="0"/>
      </w:r>
    </w:p>
    <w:p w:rsidR="00F94B2C" w:rsidRDefault="00B14BCD">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Religion is a particular variety of such beliefs, especially when organized into a system of doctrine and practice. To simplify, religion is a concept that defines us who we are and how our lives can be perceived on a daily basis. These three key terms wil</w:t>
      </w:r>
      <w:r>
        <w:rPr>
          <w:rFonts w:ascii="Times New Roman" w:eastAsia="Times New Roman" w:hAnsi="Times New Roman" w:cs="Times New Roman"/>
          <w:sz w:val="24"/>
          <w:szCs w:val="24"/>
        </w:rPr>
        <w:t xml:space="preserve">l not only factor between religion and identity, correlation-wise. But to prove that religion is a factor in regards to our perspectives in life. </w:t>
      </w:r>
      <w:r>
        <w:rPr>
          <w:rFonts w:ascii="Times New Roman" w:eastAsia="Times New Roman" w:hAnsi="Times New Roman" w:cs="Times New Roman"/>
          <w:b/>
          <w:i/>
          <w:sz w:val="24"/>
          <w:szCs w:val="24"/>
        </w:rPr>
        <w:t>Conflict Theory</w:t>
      </w:r>
      <w:r>
        <w:rPr>
          <w:rFonts w:ascii="Times New Roman" w:eastAsia="Times New Roman" w:hAnsi="Times New Roman" w:cs="Times New Roman"/>
          <w:sz w:val="24"/>
          <w:szCs w:val="24"/>
        </w:rPr>
        <w:t xml:space="preserve"> may be an alternative to functionalism. But fortunately, it can eliminate unnecessary violence</w:t>
      </w:r>
      <w:r>
        <w:rPr>
          <w:rFonts w:ascii="Times New Roman" w:eastAsia="Times New Roman" w:hAnsi="Times New Roman" w:cs="Times New Roman"/>
          <w:sz w:val="24"/>
          <w:szCs w:val="24"/>
        </w:rPr>
        <w:t xml:space="preserve"> if that person makes the right decision. (Eller, 50) </w:t>
      </w:r>
      <w:r>
        <w:rPr>
          <w:rFonts w:ascii="Times New Roman" w:eastAsia="Times New Roman" w:hAnsi="Times New Roman" w:cs="Times New Roman"/>
          <w:b/>
          <w:i/>
          <w:sz w:val="24"/>
          <w:szCs w:val="24"/>
        </w:rPr>
        <w:t>Cultural Materialism</w:t>
      </w:r>
      <w:r>
        <w:rPr>
          <w:rFonts w:ascii="Times New Roman" w:eastAsia="Times New Roman" w:hAnsi="Times New Roman" w:cs="Times New Roman"/>
          <w:sz w:val="24"/>
          <w:szCs w:val="24"/>
        </w:rPr>
        <w:t>, on the other hand, teaches us about a linear correlation between war and aggression in regards to culturalism (matter of fact, there are several examples that have a direct relatio</w:t>
      </w:r>
      <w:r>
        <w:rPr>
          <w:rFonts w:ascii="Times New Roman" w:eastAsia="Times New Roman" w:hAnsi="Times New Roman" w:cs="Times New Roman"/>
          <w:sz w:val="24"/>
          <w:szCs w:val="24"/>
        </w:rPr>
        <w:t>nship with this concept</w:t>
      </w:r>
      <w:del w:id="2" w:author="R" w:date="2022-03-27T10:50:00Z">
        <w:r w:rsidDel="00B14BCD">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w:t>
      </w:r>
      <w:ins w:id="3" w:author="R" w:date="2022-03-27T10:50:00Z">
        <w:r>
          <w:rPr>
            <w:rFonts w:ascii="Times New Roman" w:eastAsia="Times New Roman" w:hAnsi="Times New Roman" w:cs="Times New Roman"/>
            <w:sz w:val="24"/>
            <w:szCs w:val="24"/>
          </w:rPr>
          <w:t xml:space="preserve"> (Eller,page#)!!!!</w:t>
        </w:r>
      </w:ins>
      <w:r>
        <w:rPr>
          <w:rFonts w:ascii="Times New Roman" w:eastAsia="Times New Roman" w:hAnsi="Times New Roman" w:cs="Times New Roman"/>
          <w:sz w:val="24"/>
          <w:szCs w:val="24"/>
        </w:rPr>
        <w:t xml:space="preserve"> And lastly, </w:t>
      </w:r>
      <w:r>
        <w:rPr>
          <w:rFonts w:ascii="Times New Roman" w:eastAsia="Times New Roman" w:hAnsi="Times New Roman" w:cs="Times New Roman"/>
          <w:b/>
          <w:i/>
          <w:sz w:val="24"/>
          <w:szCs w:val="24"/>
        </w:rPr>
        <w:t>Rational Choice Theory</w:t>
      </w:r>
      <w:r>
        <w:rPr>
          <w:rFonts w:ascii="Times New Roman" w:eastAsia="Times New Roman" w:hAnsi="Times New Roman" w:cs="Times New Roman"/>
          <w:sz w:val="24"/>
          <w:szCs w:val="24"/>
        </w:rPr>
        <w:t xml:space="preserve"> is something that people choose their behaviors based on their assessments of current circumstances and the best possible responses to those </w:t>
      </w:r>
      <w:commentRangeStart w:id="4"/>
      <w:r>
        <w:rPr>
          <w:rFonts w:ascii="Times New Roman" w:eastAsia="Times New Roman" w:hAnsi="Times New Roman" w:cs="Times New Roman"/>
          <w:sz w:val="24"/>
          <w:szCs w:val="24"/>
        </w:rPr>
        <w:t xml:space="preserve">circumstances. </w:t>
      </w:r>
      <w:ins w:id="5" w:author="R" w:date="2022-03-27T10:50:00Z">
        <w:r>
          <w:rPr>
            <w:rFonts w:ascii="Times New Roman" w:eastAsia="Times New Roman" w:hAnsi="Times New Roman" w:cs="Times New Roman"/>
            <w:sz w:val="24"/>
            <w:szCs w:val="24"/>
          </w:rPr>
          <w:t>(Eller,page#) !!!</w:t>
        </w:r>
      </w:ins>
      <w:commentRangeEnd w:id="4"/>
      <w:r>
        <w:rPr>
          <w:rStyle w:val="CommentReference"/>
          <w:vanish/>
        </w:rPr>
        <w:commentReference w:id="4"/>
      </w:r>
      <w:r>
        <w:rPr>
          <w:rFonts w:ascii="Times New Roman" w:eastAsia="Times New Roman" w:hAnsi="Times New Roman" w:cs="Times New Roman"/>
          <w:sz w:val="24"/>
          <w:szCs w:val="24"/>
        </w:rPr>
        <w:t>In fact, Archaeologists believe that th</w:t>
      </w:r>
      <w:r>
        <w:rPr>
          <w:rFonts w:ascii="Times New Roman" w:eastAsia="Times New Roman" w:hAnsi="Times New Roman" w:cs="Times New Roman"/>
          <w:sz w:val="24"/>
          <w:szCs w:val="24"/>
        </w:rPr>
        <w:t>e Neanderthals and the Homo Sapiens have made a blueprint that regards religion by discovering ancient artifacts from the Middle Stone age in Africa. Over time, the concept of different religions has been renovated and its innovations due to sacred text an</w:t>
      </w:r>
      <w:r>
        <w:rPr>
          <w:rFonts w:ascii="Times New Roman" w:eastAsia="Times New Roman" w:hAnsi="Times New Roman" w:cs="Times New Roman"/>
          <w:sz w:val="24"/>
          <w:szCs w:val="24"/>
        </w:rPr>
        <w:t>d philosophies made by different priests, sages, gurus, and other deities. In order to support this paper, there are several religions that support one term in common, unity. Plus, there is a feeling that all gods regardless of religion are united with one</w:t>
      </w:r>
      <w:r>
        <w:rPr>
          <w:rFonts w:ascii="Times New Roman" w:eastAsia="Times New Roman" w:hAnsi="Times New Roman" w:cs="Times New Roman"/>
          <w:sz w:val="24"/>
          <w:szCs w:val="24"/>
        </w:rPr>
        <w:t xml:space="preserve"> another, as friends. Thus, </w:t>
      </w:r>
      <w:r>
        <w:rPr>
          <w:rFonts w:ascii="Times New Roman" w:eastAsia="Times New Roman" w:hAnsi="Times New Roman" w:cs="Times New Roman"/>
          <w:b/>
          <w:sz w:val="24"/>
          <w:szCs w:val="24"/>
        </w:rPr>
        <w:t xml:space="preserve">this essay will prove how religion can be associated with an identity regarding race relations in the United States </w:t>
      </w:r>
      <w:commentRangeStart w:id="6"/>
      <w:r>
        <w:rPr>
          <w:rFonts w:ascii="Times New Roman" w:eastAsia="Times New Roman" w:hAnsi="Times New Roman" w:cs="Times New Roman"/>
          <w:b/>
          <w:sz w:val="24"/>
          <w:szCs w:val="24"/>
        </w:rPr>
        <w:t>due to those three key terms</w:t>
      </w:r>
      <w:r>
        <w:rPr>
          <w:rFonts w:ascii="Times New Roman" w:eastAsia="Times New Roman" w:hAnsi="Times New Roman" w:cs="Times New Roman"/>
          <w:sz w:val="24"/>
          <w:szCs w:val="24"/>
        </w:rPr>
        <w:t>.</w:t>
      </w:r>
      <w:commentRangeEnd w:id="6"/>
      <w:r>
        <w:rPr>
          <w:rStyle w:val="CommentReference"/>
          <w:vanish/>
        </w:rPr>
        <w:commentReference w:id="6"/>
      </w:r>
    </w:p>
    <w:p w:rsidR="00F94B2C" w:rsidRDefault="00B14BCD">
      <w:pPr>
        <w:pStyle w:val="normal0"/>
        <w:spacing w:line="480" w:lineRule="auto"/>
        <w:ind w:firstLine="720"/>
        <w:rPr>
          <w:rFonts w:ascii="Times New Roman" w:eastAsia="Times New Roman" w:hAnsi="Times New Roman" w:cs="Times New Roman"/>
          <w:sz w:val="24"/>
          <w:szCs w:val="24"/>
        </w:rPr>
      </w:pPr>
      <w:commentRangeStart w:id="7"/>
      <w:r>
        <w:rPr>
          <w:rFonts w:ascii="Times New Roman" w:eastAsia="Times New Roman" w:hAnsi="Times New Roman" w:cs="Times New Roman"/>
          <w:sz w:val="24"/>
          <w:szCs w:val="24"/>
        </w:rPr>
        <w:t xml:space="preserve">In the first place, </w:t>
      </w:r>
      <w:r>
        <w:rPr>
          <w:rFonts w:ascii="Times New Roman" w:eastAsia="Times New Roman" w:hAnsi="Times New Roman" w:cs="Times New Roman"/>
          <w:b/>
          <w:i/>
          <w:sz w:val="24"/>
          <w:szCs w:val="24"/>
        </w:rPr>
        <w:t xml:space="preserve">Conflict Theory </w:t>
      </w:r>
      <w:r>
        <w:rPr>
          <w:rFonts w:ascii="Times New Roman" w:eastAsia="Times New Roman" w:hAnsi="Times New Roman" w:cs="Times New Roman"/>
          <w:sz w:val="24"/>
          <w:szCs w:val="24"/>
        </w:rPr>
        <w:t>plays a big role in regard to Religion when it</w:t>
      </w:r>
      <w:r>
        <w:rPr>
          <w:rFonts w:ascii="Times New Roman" w:eastAsia="Times New Roman" w:hAnsi="Times New Roman" w:cs="Times New Roman"/>
          <w:sz w:val="24"/>
          <w:szCs w:val="24"/>
        </w:rPr>
        <w:t xml:space="preserve"> comes down to discrimination, hate crimes, and violent conflicts.</w:t>
      </w:r>
      <w:commentRangeEnd w:id="7"/>
      <w:r>
        <w:rPr>
          <w:rStyle w:val="CommentReference"/>
          <w:vanish/>
        </w:rPr>
        <w:commentReference w:id="7"/>
      </w: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 xml:space="preserve">Conflict Theory </w:t>
      </w:r>
      <w:r>
        <w:rPr>
          <w:rFonts w:ascii="Times New Roman" w:eastAsia="Times New Roman" w:hAnsi="Times New Roman" w:cs="Times New Roman"/>
          <w:sz w:val="24"/>
          <w:szCs w:val="24"/>
        </w:rPr>
        <w:t xml:space="preserve">plays a role in regards to a person's aggression in regards to a specific conflict. To support this, since </w:t>
      </w:r>
      <w:r>
        <w:rPr>
          <w:rFonts w:ascii="Times New Roman" w:eastAsia="Times New Roman" w:hAnsi="Times New Roman" w:cs="Times New Roman"/>
          <w:b/>
          <w:i/>
          <w:sz w:val="24"/>
          <w:szCs w:val="24"/>
        </w:rPr>
        <w:t xml:space="preserve">conflict theory </w:t>
      </w:r>
      <w:r>
        <w:rPr>
          <w:rFonts w:ascii="Times New Roman" w:eastAsia="Times New Roman" w:hAnsi="Times New Roman" w:cs="Times New Roman"/>
          <w:sz w:val="24"/>
          <w:szCs w:val="24"/>
        </w:rPr>
        <w:t xml:space="preserve">is inspired by Marxism thanks to Karl Marx’s </w:t>
      </w:r>
      <w:r>
        <w:rPr>
          <w:rFonts w:ascii="Times New Roman" w:eastAsia="Times New Roman" w:hAnsi="Times New Roman" w:cs="Times New Roman"/>
          <w:i/>
          <w:sz w:val="24"/>
          <w:szCs w:val="24"/>
        </w:rPr>
        <w:t>Commu</w:t>
      </w:r>
      <w:r>
        <w:rPr>
          <w:rFonts w:ascii="Times New Roman" w:eastAsia="Times New Roman" w:hAnsi="Times New Roman" w:cs="Times New Roman"/>
          <w:i/>
          <w:sz w:val="24"/>
          <w:szCs w:val="24"/>
        </w:rPr>
        <w:t>nist Manifesto</w:t>
      </w:r>
      <w:r>
        <w:rPr>
          <w:rFonts w:ascii="Times New Roman" w:eastAsia="Times New Roman" w:hAnsi="Times New Roman" w:cs="Times New Roman"/>
          <w:sz w:val="24"/>
          <w:szCs w:val="24"/>
        </w:rPr>
        <w:t xml:space="preserve">, this term shows that conflict may be beneficial to society in general. But an important term comes to play in regards to the concept of </w:t>
      </w:r>
      <w:r>
        <w:rPr>
          <w:rFonts w:ascii="Times New Roman" w:eastAsia="Times New Roman" w:hAnsi="Times New Roman" w:cs="Times New Roman"/>
          <w:b/>
          <w:i/>
          <w:sz w:val="24"/>
          <w:szCs w:val="24"/>
        </w:rPr>
        <w:t>Conflict Theory</w:t>
      </w:r>
      <w:r>
        <w:rPr>
          <w:rFonts w:ascii="Times New Roman" w:eastAsia="Times New Roman" w:hAnsi="Times New Roman" w:cs="Times New Roman"/>
          <w:sz w:val="24"/>
          <w:szCs w:val="24"/>
        </w:rPr>
        <w:t>, power. (Eller, 50-51) For instance, take the events that occurred when Bangladeshi Musl</w:t>
      </w:r>
      <w:r>
        <w:rPr>
          <w:rFonts w:ascii="Times New Roman" w:eastAsia="Times New Roman" w:hAnsi="Times New Roman" w:cs="Times New Roman"/>
          <w:sz w:val="24"/>
          <w:szCs w:val="24"/>
        </w:rPr>
        <w:t xml:space="preserve">ims are on a genocide run against Bangladeshi Hindus by vandalizing different temples in regards to religious </w:t>
      </w:r>
      <w:commentRangeStart w:id="8"/>
      <w:r>
        <w:rPr>
          <w:rFonts w:ascii="Times New Roman" w:eastAsia="Times New Roman" w:hAnsi="Times New Roman" w:cs="Times New Roman"/>
          <w:sz w:val="24"/>
          <w:szCs w:val="24"/>
        </w:rPr>
        <w:t>domination.</w:t>
      </w:r>
      <w:r>
        <w:rPr>
          <w:rFonts w:ascii="Times New Roman" w:eastAsia="Times New Roman" w:hAnsi="Times New Roman" w:cs="Times New Roman"/>
          <w:sz w:val="24"/>
          <w:szCs w:val="24"/>
          <w:vertAlign w:val="superscript"/>
        </w:rPr>
        <w:footnoteReference w:id="0"/>
      </w:r>
      <w:r>
        <w:rPr>
          <w:rFonts w:ascii="Times New Roman" w:eastAsia="Times New Roman" w:hAnsi="Times New Roman" w:cs="Times New Roman"/>
          <w:sz w:val="24"/>
          <w:szCs w:val="24"/>
        </w:rPr>
        <w:t xml:space="preserve"> </w:t>
      </w:r>
      <w:commentRangeEnd w:id="8"/>
      <w:r>
        <w:rPr>
          <w:rStyle w:val="CommentReference"/>
          <w:vanish/>
        </w:rPr>
        <w:commentReference w:id="8"/>
      </w:r>
      <w:r>
        <w:rPr>
          <w:rFonts w:ascii="Times New Roman" w:eastAsia="Times New Roman" w:hAnsi="Times New Roman" w:cs="Times New Roman"/>
          <w:sz w:val="24"/>
          <w:szCs w:val="24"/>
        </w:rPr>
        <w:t>Another good example (news article-wise) would be is four Sikh perpetrators who have decided to hurt a former general who led the Ind</w:t>
      </w:r>
      <w:r>
        <w:rPr>
          <w:rFonts w:ascii="Times New Roman" w:eastAsia="Times New Roman" w:hAnsi="Times New Roman" w:cs="Times New Roman"/>
          <w:sz w:val="24"/>
          <w:szCs w:val="24"/>
        </w:rPr>
        <w:t>ian army's assault in 1984 on the Golden Temple in Amritsar.</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If the concept was tied together with those two real-life examples, it can be argued that Max Gluckman has discovered that regional societies contain internal differentiation into- age, gender, </w:t>
      </w:r>
      <w:r>
        <w:rPr>
          <w:rFonts w:ascii="Times New Roman" w:eastAsia="Times New Roman" w:hAnsi="Times New Roman" w:cs="Times New Roman"/>
          <w:sz w:val="24"/>
          <w:szCs w:val="24"/>
        </w:rPr>
        <w:t xml:space="preserve">economic class, and of course, ethnicity. (Eller, 50) Plus, </w:t>
      </w:r>
      <w:r>
        <w:rPr>
          <w:rFonts w:ascii="Times New Roman" w:eastAsia="Times New Roman" w:hAnsi="Times New Roman" w:cs="Times New Roman"/>
          <w:b/>
          <w:i/>
          <w:sz w:val="24"/>
          <w:szCs w:val="24"/>
        </w:rPr>
        <w:t xml:space="preserve">Conflict Theory </w:t>
      </w:r>
      <w:r>
        <w:rPr>
          <w:rFonts w:ascii="Times New Roman" w:eastAsia="Times New Roman" w:hAnsi="Times New Roman" w:cs="Times New Roman"/>
          <w:sz w:val="24"/>
          <w:szCs w:val="24"/>
        </w:rPr>
        <w:t xml:space="preserve">teaches us that violence can harbor hatred towards the lower class in regards to society and can be a catalyst in regards to political violence or exploitation. (Eller, 52) </w:t>
      </w:r>
      <w:commentRangeStart w:id="9"/>
      <w:r>
        <w:rPr>
          <w:rFonts w:ascii="Times New Roman" w:eastAsia="Times New Roman" w:hAnsi="Times New Roman" w:cs="Times New Roman"/>
          <w:sz w:val="24"/>
          <w:szCs w:val="24"/>
        </w:rPr>
        <w:t xml:space="preserve">All in </w:t>
      </w:r>
      <w:r>
        <w:rPr>
          <w:rFonts w:ascii="Times New Roman" w:eastAsia="Times New Roman" w:hAnsi="Times New Roman" w:cs="Times New Roman"/>
          <w:sz w:val="24"/>
          <w:szCs w:val="24"/>
        </w:rPr>
        <w:t xml:space="preserve">all, </w:t>
      </w:r>
      <w:r>
        <w:rPr>
          <w:rFonts w:ascii="Times New Roman" w:eastAsia="Times New Roman" w:hAnsi="Times New Roman" w:cs="Times New Roman"/>
          <w:b/>
          <w:i/>
          <w:sz w:val="24"/>
          <w:szCs w:val="24"/>
        </w:rPr>
        <w:t xml:space="preserve">Conflict Theory </w:t>
      </w:r>
      <w:r>
        <w:rPr>
          <w:rFonts w:ascii="Times New Roman" w:eastAsia="Times New Roman" w:hAnsi="Times New Roman" w:cs="Times New Roman"/>
          <w:sz w:val="24"/>
          <w:szCs w:val="24"/>
        </w:rPr>
        <w:t xml:space="preserve">will help in cooling down the unnecessary violence if the perpetrator plays the cards right and compromises with a victim/hostage as </w:t>
      </w:r>
      <w:r>
        <w:rPr>
          <w:rFonts w:ascii="Times New Roman" w:eastAsia="Times New Roman" w:hAnsi="Times New Roman" w:cs="Times New Roman"/>
          <w:b/>
          <w:i/>
          <w:sz w:val="24"/>
          <w:szCs w:val="24"/>
        </w:rPr>
        <w:t xml:space="preserve">Cultural Materialism </w:t>
      </w:r>
      <w:r>
        <w:rPr>
          <w:rFonts w:ascii="Times New Roman" w:eastAsia="Times New Roman" w:hAnsi="Times New Roman" w:cs="Times New Roman"/>
          <w:sz w:val="24"/>
          <w:szCs w:val="24"/>
        </w:rPr>
        <w:t xml:space="preserve">educates us about culturalism and its violent side effects. </w:t>
      </w:r>
      <w:commentRangeEnd w:id="9"/>
      <w:r>
        <w:rPr>
          <w:rStyle w:val="CommentReference"/>
          <w:vanish/>
        </w:rPr>
        <w:commentReference w:id="9"/>
      </w:r>
    </w:p>
    <w:p w:rsidR="00F94B2C" w:rsidRDefault="00B14BCD">
      <w:pPr>
        <w:pStyle w:val="normal0"/>
        <w:spacing w:line="480" w:lineRule="auto"/>
        <w:ind w:firstLine="720"/>
        <w:rPr>
          <w:rFonts w:ascii="Times New Roman" w:eastAsia="Times New Roman" w:hAnsi="Times New Roman" w:cs="Times New Roman"/>
          <w:sz w:val="24"/>
          <w:szCs w:val="24"/>
        </w:rPr>
      </w:pPr>
      <w:commentRangeStart w:id="10"/>
      <w:r>
        <w:rPr>
          <w:rFonts w:ascii="Times New Roman" w:eastAsia="Times New Roman" w:hAnsi="Times New Roman" w:cs="Times New Roman"/>
          <w:sz w:val="24"/>
          <w:szCs w:val="24"/>
        </w:rPr>
        <w:t>In the second place,</w:t>
      </w: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Cultural Materialism</w:t>
      </w:r>
      <w:r>
        <w:rPr>
          <w:rFonts w:ascii="Times New Roman" w:eastAsia="Times New Roman" w:hAnsi="Times New Roman" w:cs="Times New Roman"/>
          <w:sz w:val="24"/>
          <w:szCs w:val="24"/>
        </w:rPr>
        <w:t xml:space="preserve"> teaches us about a linear correlation between war and aggression in regards to culturalism by cultural ideologies and male dominance over their counterparts</w:t>
      </w:r>
      <w:commentRangeEnd w:id="10"/>
      <w:r>
        <w:rPr>
          <w:rStyle w:val="CommentReference"/>
          <w:vanish/>
        </w:rPr>
        <w:commentReference w:id="10"/>
      </w:r>
      <w:r>
        <w:rPr>
          <w:rFonts w:ascii="Times New Roman" w:eastAsia="Times New Roman" w:hAnsi="Times New Roman" w:cs="Times New Roman"/>
          <w:sz w:val="24"/>
          <w:szCs w:val="24"/>
        </w:rPr>
        <w:t>. For instance, anthropologist Marvin Harris analyzed that when men are partic</w:t>
      </w:r>
      <w:r>
        <w:rPr>
          <w:rFonts w:ascii="Times New Roman" w:eastAsia="Times New Roman" w:hAnsi="Times New Roman" w:cs="Times New Roman"/>
          <w:sz w:val="24"/>
          <w:szCs w:val="24"/>
        </w:rPr>
        <w:t>ipating in a specific war in a specific time period, men are just looking for aggression by any means necessary. Beyond that, as men become more gender-dominated compared with women, violence will be escalated non-stop if the aggression stays consistent. (</w:t>
      </w:r>
      <w:r>
        <w:rPr>
          <w:rFonts w:ascii="Times New Roman" w:eastAsia="Times New Roman" w:hAnsi="Times New Roman" w:cs="Times New Roman"/>
          <w:sz w:val="24"/>
          <w:szCs w:val="24"/>
        </w:rPr>
        <w:t xml:space="preserve">Eller, 57-58) Even </w:t>
      </w:r>
      <w:r>
        <w:rPr>
          <w:rFonts w:ascii="Times New Roman" w:eastAsia="Times New Roman" w:hAnsi="Times New Roman" w:cs="Times New Roman"/>
          <w:i/>
          <w:sz w:val="24"/>
          <w:szCs w:val="24"/>
        </w:rPr>
        <w:t xml:space="preserve">Human Nature / Human Will </w:t>
      </w:r>
      <w:r>
        <w:rPr>
          <w:rFonts w:ascii="Times New Roman" w:eastAsia="Times New Roman" w:hAnsi="Times New Roman" w:cs="Times New Roman"/>
          <w:sz w:val="24"/>
          <w:szCs w:val="24"/>
        </w:rPr>
        <w:t>play a role in regards to cultural violence. For instance, this concept shows that humans will make mistakes and seek redemption in regard to morality. Plus, humans who sought redemption in order to be good have</w:t>
      </w:r>
      <w:r>
        <w:rPr>
          <w:rFonts w:ascii="Times New Roman" w:eastAsia="Times New Roman" w:hAnsi="Times New Roman" w:cs="Times New Roman"/>
          <w:sz w:val="24"/>
          <w:szCs w:val="24"/>
        </w:rPr>
        <w:t xml:space="preserve"> a second chance to fix themselves in terms of their mistakes. (Eller, 34) Even in Pakistan, there are religious violence has been occurred because a man named Muhammad Mushtaq has burned several pages from the Quran. Plus, some people in different Central</w:t>
      </w:r>
      <w:r>
        <w:rPr>
          <w:rFonts w:ascii="Times New Roman" w:eastAsia="Times New Roman" w:hAnsi="Times New Roman" w:cs="Times New Roman"/>
          <w:sz w:val="24"/>
          <w:szCs w:val="24"/>
        </w:rPr>
        <w:t xml:space="preserve"> Asian countries have witnessed religious lynching when it comes to being a bystander.</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Universal Declaration of Human Rights has made several articles that protect religious bias and discrimination. Everyone is equal and deserves protection regardless of </w:t>
      </w:r>
      <w:r>
        <w:rPr>
          <w:rFonts w:ascii="Times New Roman" w:eastAsia="Times New Roman" w:hAnsi="Times New Roman" w:cs="Times New Roman"/>
          <w:sz w:val="24"/>
          <w:szCs w:val="24"/>
        </w:rPr>
        <w:t>their identity against any kind of discrimination and racial injustice. (UDHR, 7) In addition, everyone has the right to speak out their opinions regardless of their stance and has the right to be taught in terms of spirituality and any other religious top</w:t>
      </w:r>
      <w:r>
        <w:rPr>
          <w:rFonts w:ascii="Times New Roman" w:eastAsia="Times New Roman" w:hAnsi="Times New Roman" w:cs="Times New Roman"/>
          <w:sz w:val="24"/>
          <w:szCs w:val="24"/>
        </w:rPr>
        <w:t xml:space="preserve">ics. </w:t>
      </w:r>
      <w:commentRangeStart w:id="11"/>
      <w:r>
        <w:rPr>
          <w:rFonts w:ascii="Times New Roman" w:eastAsia="Times New Roman" w:hAnsi="Times New Roman" w:cs="Times New Roman"/>
          <w:sz w:val="24"/>
          <w:szCs w:val="24"/>
        </w:rPr>
        <w:t xml:space="preserve">(UDHR, 18) </w:t>
      </w:r>
      <w:commentRangeEnd w:id="11"/>
      <w:r>
        <w:rPr>
          <w:rStyle w:val="CommentReference"/>
          <w:vanish/>
        </w:rPr>
        <w:commentReference w:id="11"/>
      </w:r>
      <w:r>
        <w:rPr>
          <w:rFonts w:ascii="Times New Roman" w:eastAsia="Times New Roman" w:hAnsi="Times New Roman" w:cs="Times New Roman"/>
          <w:sz w:val="24"/>
          <w:szCs w:val="24"/>
        </w:rPr>
        <w:t>Finally, everyone has the right to freely participate in cultural life and its diaspora, community-wise. (UDHR, 27) Even an article from The Atlantic believes that cultural violence or discrimination is a major ‘turn-off’ in regards to thei</w:t>
      </w:r>
      <w:r>
        <w:rPr>
          <w:rFonts w:ascii="Times New Roman" w:eastAsia="Times New Roman" w:hAnsi="Times New Roman" w:cs="Times New Roman"/>
          <w:sz w:val="24"/>
          <w:szCs w:val="24"/>
        </w:rPr>
        <w:t>r ideas and beliefs regarding their freedom of speech.</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To tie it all together, </w:t>
      </w:r>
      <w:r>
        <w:rPr>
          <w:rFonts w:ascii="Times New Roman" w:eastAsia="Times New Roman" w:hAnsi="Times New Roman" w:cs="Times New Roman"/>
          <w:b/>
          <w:i/>
          <w:sz w:val="24"/>
          <w:szCs w:val="24"/>
        </w:rPr>
        <w:t xml:space="preserve">Cultural Materialism </w:t>
      </w:r>
      <w:r>
        <w:rPr>
          <w:rFonts w:ascii="Times New Roman" w:eastAsia="Times New Roman" w:hAnsi="Times New Roman" w:cs="Times New Roman"/>
          <w:sz w:val="24"/>
          <w:szCs w:val="24"/>
        </w:rPr>
        <w:t>deals with not only gender dominance but also aggression and it implicates with the modern society nowadays when a man has made an unholy decision to burn down the pages of the Quran and when it comes to witnessing unnecessary violence that deals with reli</w:t>
      </w:r>
      <w:r>
        <w:rPr>
          <w:rFonts w:ascii="Times New Roman" w:eastAsia="Times New Roman" w:hAnsi="Times New Roman" w:cs="Times New Roman"/>
          <w:sz w:val="24"/>
          <w:szCs w:val="24"/>
        </w:rPr>
        <w:t xml:space="preserve">gious dominance throughout Central Asia. </w:t>
      </w:r>
      <w:commentRangeStart w:id="12"/>
      <w:r>
        <w:rPr>
          <w:rFonts w:ascii="Times New Roman" w:eastAsia="Times New Roman" w:hAnsi="Times New Roman" w:cs="Times New Roman"/>
          <w:sz w:val="24"/>
          <w:szCs w:val="24"/>
        </w:rPr>
        <w:t xml:space="preserve">All in all, </w:t>
      </w:r>
      <w:r>
        <w:rPr>
          <w:rFonts w:ascii="Times New Roman" w:eastAsia="Times New Roman" w:hAnsi="Times New Roman" w:cs="Times New Roman"/>
          <w:b/>
          <w:i/>
          <w:sz w:val="24"/>
          <w:szCs w:val="24"/>
        </w:rPr>
        <w:t xml:space="preserve">Rational Choice Theory </w:t>
      </w:r>
      <w:r>
        <w:rPr>
          <w:rFonts w:ascii="Times New Roman" w:eastAsia="Times New Roman" w:hAnsi="Times New Roman" w:cs="Times New Roman"/>
          <w:sz w:val="24"/>
          <w:szCs w:val="24"/>
        </w:rPr>
        <w:t xml:space="preserve">will show us not only in terms of supporting other key terms but also how it paints the whole picture in terms of cultural violence. </w:t>
      </w:r>
      <w:commentRangeEnd w:id="12"/>
      <w:r>
        <w:rPr>
          <w:rStyle w:val="CommentReference"/>
          <w:vanish/>
        </w:rPr>
        <w:commentReference w:id="12"/>
      </w:r>
    </w:p>
    <w:p w:rsidR="00F94B2C" w:rsidRDefault="00B14BCD">
      <w:pPr>
        <w:pStyle w:val="normal0"/>
        <w:spacing w:line="480" w:lineRule="auto"/>
        <w:ind w:firstLine="720"/>
        <w:rPr>
          <w:rFonts w:ascii="Times New Roman" w:eastAsia="Times New Roman" w:hAnsi="Times New Roman" w:cs="Times New Roman"/>
          <w:sz w:val="24"/>
          <w:szCs w:val="24"/>
        </w:rPr>
      </w:pPr>
      <w:commentRangeStart w:id="13"/>
      <w:r>
        <w:rPr>
          <w:rFonts w:ascii="Times New Roman" w:eastAsia="Times New Roman" w:hAnsi="Times New Roman" w:cs="Times New Roman"/>
          <w:sz w:val="24"/>
          <w:szCs w:val="24"/>
        </w:rPr>
        <w:t xml:space="preserve">To support the concept of </w:t>
      </w:r>
      <w:r>
        <w:rPr>
          <w:rFonts w:ascii="Times New Roman" w:eastAsia="Times New Roman" w:hAnsi="Times New Roman" w:cs="Times New Roman"/>
          <w:b/>
          <w:i/>
          <w:sz w:val="24"/>
          <w:szCs w:val="24"/>
        </w:rPr>
        <w:t>Rational Choice Theo</w:t>
      </w:r>
      <w:r>
        <w:rPr>
          <w:rFonts w:ascii="Times New Roman" w:eastAsia="Times New Roman" w:hAnsi="Times New Roman" w:cs="Times New Roman"/>
          <w:b/>
          <w:i/>
          <w:sz w:val="24"/>
          <w:szCs w:val="24"/>
        </w:rPr>
        <w:t>ry</w:t>
      </w:r>
      <w:r>
        <w:rPr>
          <w:rFonts w:ascii="Times New Roman" w:eastAsia="Times New Roman" w:hAnsi="Times New Roman" w:cs="Times New Roman"/>
          <w:sz w:val="24"/>
          <w:szCs w:val="24"/>
        </w:rPr>
        <w:t xml:space="preserve">, Albert Ellis has theorized that people will misbehave or behave in regards to their surrounding environment. (Eller, 44) </w:t>
      </w:r>
      <w:commentRangeEnd w:id="13"/>
      <w:r>
        <w:rPr>
          <w:rStyle w:val="CommentReference"/>
          <w:vanish/>
        </w:rPr>
        <w:commentReference w:id="13"/>
      </w:r>
      <w:r>
        <w:rPr>
          <w:rFonts w:ascii="Times New Roman" w:eastAsia="Times New Roman" w:hAnsi="Times New Roman" w:cs="Times New Roman"/>
          <w:sz w:val="24"/>
          <w:szCs w:val="24"/>
        </w:rPr>
        <w:t>This term just shows that violence can be considered a rational choice is given by the conditions in regards to the situation. To g</w:t>
      </w:r>
      <w:r>
        <w:rPr>
          <w:rFonts w:ascii="Times New Roman" w:eastAsia="Times New Roman" w:hAnsi="Times New Roman" w:cs="Times New Roman"/>
          <w:sz w:val="24"/>
          <w:szCs w:val="24"/>
        </w:rPr>
        <w:t>ive an example, if a person is not financially supported and has an unlikelihood chance of scoring a job opportunity due to being uneducated, this person might commit burglary or robbery. (Eller, 45) Fortunately, there is an upside in regards to the concep</w:t>
      </w:r>
      <w:r>
        <w:rPr>
          <w:rFonts w:ascii="Times New Roman" w:eastAsia="Times New Roman" w:hAnsi="Times New Roman" w:cs="Times New Roman"/>
          <w:sz w:val="24"/>
          <w:szCs w:val="24"/>
        </w:rPr>
        <w:t xml:space="preserve">t of </w:t>
      </w:r>
      <w:r>
        <w:rPr>
          <w:rFonts w:ascii="Times New Roman" w:eastAsia="Times New Roman" w:hAnsi="Times New Roman" w:cs="Times New Roman"/>
          <w:b/>
          <w:i/>
          <w:sz w:val="24"/>
          <w:szCs w:val="24"/>
        </w:rPr>
        <w:t>Rational Choice Theory</w:t>
      </w:r>
      <w:r>
        <w:rPr>
          <w:rFonts w:ascii="Times New Roman" w:eastAsia="Times New Roman" w:hAnsi="Times New Roman" w:cs="Times New Roman"/>
          <w:sz w:val="24"/>
          <w:szCs w:val="24"/>
        </w:rPr>
        <w:t>. To put it in simple words, eliminate the situations that resulted in violent choices or decisions and teach the perpetrators how to justify their situations and come up with a better solution with a positive outlook. (Eller, 45</w:t>
      </w:r>
      <w:r>
        <w:rPr>
          <w:rFonts w:ascii="Times New Roman" w:eastAsia="Times New Roman" w:hAnsi="Times New Roman" w:cs="Times New Roman"/>
          <w:sz w:val="24"/>
          <w:szCs w:val="24"/>
        </w:rPr>
        <w:t xml:space="preserve">) In fact, everyone needs to have self-control in regards to breaking the law and have respect for others in terms of their rights and freedom. (UDHR, 29) To dig deeper, much like </w:t>
      </w:r>
      <w:r>
        <w:rPr>
          <w:rFonts w:ascii="Times New Roman" w:eastAsia="Times New Roman" w:hAnsi="Times New Roman" w:cs="Times New Roman"/>
          <w:b/>
          <w:i/>
          <w:sz w:val="24"/>
          <w:szCs w:val="24"/>
        </w:rPr>
        <w:t>Cultural Materialism</w:t>
      </w: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 xml:space="preserve">Rational Choice Theory </w:t>
      </w:r>
      <w:r>
        <w:rPr>
          <w:rFonts w:ascii="Times New Roman" w:eastAsia="Times New Roman" w:hAnsi="Times New Roman" w:cs="Times New Roman"/>
          <w:sz w:val="24"/>
          <w:szCs w:val="24"/>
        </w:rPr>
        <w:t>gives us an idea of violence th</w:t>
      </w:r>
      <w:r>
        <w:rPr>
          <w:rFonts w:ascii="Times New Roman" w:eastAsia="Times New Roman" w:hAnsi="Times New Roman" w:cs="Times New Roman"/>
          <w:sz w:val="24"/>
          <w:szCs w:val="24"/>
        </w:rPr>
        <w:t>at regards aggression and dominance. For instance, President Joe Biden believes that women should be treated equally and the U.S. Culture should be more respectful regardless of any cultural topics.</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Even in schools, you experience discrimination from othe</w:t>
      </w:r>
      <w:r>
        <w:rPr>
          <w:rFonts w:ascii="Times New Roman" w:eastAsia="Times New Roman" w:hAnsi="Times New Roman" w:cs="Times New Roman"/>
          <w:sz w:val="24"/>
          <w:szCs w:val="24"/>
        </w:rPr>
        <w:t xml:space="preserve">rs based on your skin color, the way you dress, and your etiquette. Thanks to an article from Reuters, the documenters have learned that many of the school board members across the United States have endured discrimination from others regarding COVID, and </w:t>
      </w:r>
      <w:r>
        <w:rPr>
          <w:rFonts w:ascii="Times New Roman" w:eastAsia="Times New Roman" w:hAnsi="Times New Roman" w:cs="Times New Roman"/>
          <w:sz w:val="24"/>
          <w:szCs w:val="24"/>
        </w:rPr>
        <w:t>public restrooms for transgender.</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All in all, the school board members have applied </w:t>
      </w:r>
      <w:r>
        <w:rPr>
          <w:rFonts w:ascii="Times New Roman" w:eastAsia="Times New Roman" w:hAnsi="Times New Roman" w:cs="Times New Roman"/>
          <w:b/>
          <w:i/>
          <w:sz w:val="24"/>
          <w:szCs w:val="24"/>
        </w:rPr>
        <w:t xml:space="preserve">Rational Choice Theory </w:t>
      </w:r>
      <w:r>
        <w:rPr>
          <w:rFonts w:ascii="Times New Roman" w:eastAsia="Times New Roman" w:hAnsi="Times New Roman" w:cs="Times New Roman"/>
          <w:sz w:val="24"/>
          <w:szCs w:val="24"/>
        </w:rPr>
        <w:t xml:space="preserve">in terms of confronting the authors of hate speech that “we did not do it”. </w:t>
      </w:r>
    </w:p>
    <w:p w:rsidR="00F94B2C" w:rsidRPr="00B14BCD" w:rsidRDefault="00B14BCD">
      <w:pPr>
        <w:pStyle w:val="normal0"/>
        <w:spacing w:line="480" w:lineRule="auto"/>
        <w:ind w:firstLine="720"/>
        <w:rPr>
          <w:rFonts w:ascii="Times New Roman" w:eastAsia="Times New Roman" w:hAnsi="Times New Roman" w:cs="Times New Roman"/>
          <w:sz w:val="24"/>
          <w:szCs w:val="24"/>
          <w:rPrChange w:id="14" w:author="R" w:date="2022-03-27T11:02:00Z">
            <w:rPr>
              <w:rFonts w:ascii="Times New Roman" w:eastAsia="Times New Roman" w:hAnsi="Times New Roman" w:cs="Times New Roman"/>
              <w:b/>
              <w:sz w:val="24"/>
              <w:szCs w:val="24"/>
            </w:rPr>
          </w:rPrChange>
        </w:rPr>
      </w:pPr>
      <w:r>
        <w:rPr>
          <w:rFonts w:ascii="Times New Roman" w:eastAsia="Times New Roman" w:hAnsi="Times New Roman" w:cs="Times New Roman"/>
          <w:sz w:val="24"/>
          <w:szCs w:val="24"/>
        </w:rPr>
        <w:t xml:space="preserve">In conclusion, </w:t>
      </w:r>
      <w:r>
        <w:rPr>
          <w:rFonts w:ascii="Times New Roman" w:eastAsia="Times New Roman" w:hAnsi="Times New Roman" w:cs="Times New Roman"/>
          <w:b/>
          <w:i/>
          <w:sz w:val="24"/>
          <w:szCs w:val="24"/>
        </w:rPr>
        <w:t>Rational Choice Theory</w:t>
      </w: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Cultural Materialism</w:t>
      </w:r>
      <w:r>
        <w:rPr>
          <w:rFonts w:ascii="Times New Roman" w:eastAsia="Times New Roman" w:hAnsi="Times New Roman" w:cs="Times New Roman"/>
          <w:sz w:val="24"/>
          <w:szCs w:val="24"/>
        </w:rPr>
        <w:t xml:space="preserve">, and </w:t>
      </w:r>
      <w:r>
        <w:rPr>
          <w:rFonts w:ascii="Times New Roman" w:eastAsia="Times New Roman" w:hAnsi="Times New Roman" w:cs="Times New Roman"/>
          <w:b/>
          <w:i/>
          <w:sz w:val="24"/>
          <w:szCs w:val="24"/>
        </w:rPr>
        <w:t>Confli</w:t>
      </w:r>
      <w:r>
        <w:rPr>
          <w:rFonts w:ascii="Times New Roman" w:eastAsia="Times New Roman" w:hAnsi="Times New Roman" w:cs="Times New Roman"/>
          <w:b/>
          <w:i/>
          <w:sz w:val="24"/>
          <w:szCs w:val="24"/>
        </w:rPr>
        <w:t xml:space="preserve">ct Theory </w:t>
      </w:r>
      <w:r>
        <w:rPr>
          <w:rFonts w:ascii="Times New Roman" w:eastAsia="Times New Roman" w:hAnsi="Times New Roman" w:cs="Times New Roman"/>
          <w:sz w:val="24"/>
          <w:szCs w:val="24"/>
        </w:rPr>
        <w:t>play one role in terms of cultural violence, discrimination. Because it tells us about what is going on inside the perpetrator’s mind and how violence can create corruption over certain groups. Fortunately, we do not see discrimination and neglig</w:t>
      </w:r>
      <w:r>
        <w:rPr>
          <w:rFonts w:ascii="Times New Roman" w:eastAsia="Times New Roman" w:hAnsi="Times New Roman" w:cs="Times New Roman"/>
          <w:sz w:val="24"/>
          <w:szCs w:val="24"/>
        </w:rPr>
        <w:t>ence nowadays as the world leaders sign many executive orders that eliminate unnecessary violence. This evidence disapproves of the counterargument due to many backlashes the victims have witnessed. Since the world leaders are ensuring that there should no</w:t>
      </w:r>
      <w:r>
        <w:rPr>
          <w:rFonts w:ascii="Times New Roman" w:eastAsia="Times New Roman" w:hAnsi="Times New Roman" w:cs="Times New Roman"/>
          <w:sz w:val="24"/>
          <w:szCs w:val="24"/>
        </w:rPr>
        <w:t xml:space="preserve">t be any kind of violence, there is nothing to do about it. </w:t>
      </w:r>
      <w:commentRangeStart w:id="15"/>
      <w:r>
        <w:rPr>
          <w:rFonts w:ascii="Times New Roman" w:eastAsia="Times New Roman" w:hAnsi="Times New Roman" w:cs="Times New Roman"/>
          <w:sz w:val="24"/>
          <w:szCs w:val="24"/>
        </w:rPr>
        <w:t xml:space="preserve">Hence, </w:t>
      </w:r>
      <w:r w:rsidRPr="00B14BCD">
        <w:rPr>
          <w:rFonts w:ascii="Times New Roman" w:eastAsia="Times New Roman" w:hAnsi="Times New Roman" w:cs="Times New Roman"/>
          <w:sz w:val="24"/>
          <w:szCs w:val="24"/>
          <w:rPrChange w:id="16" w:author="R" w:date="2022-03-27T11:02:00Z">
            <w:rPr>
              <w:rFonts w:ascii="Times New Roman" w:eastAsia="Times New Roman" w:hAnsi="Times New Roman" w:cs="Times New Roman"/>
              <w:b/>
              <w:sz w:val="24"/>
              <w:szCs w:val="24"/>
            </w:rPr>
          </w:rPrChange>
        </w:rPr>
        <w:t xml:space="preserve">this essay proved that religion can be associated with an identity regarding race relations in the United States due to those three key terms resulting in unity with many people around the </w:t>
      </w:r>
      <w:r w:rsidRPr="00B14BCD">
        <w:rPr>
          <w:rFonts w:ascii="Times New Roman" w:eastAsia="Times New Roman" w:hAnsi="Times New Roman" w:cs="Times New Roman"/>
          <w:sz w:val="24"/>
          <w:szCs w:val="24"/>
          <w:rPrChange w:id="17" w:author="R" w:date="2022-03-27T11:02:00Z">
            <w:rPr>
              <w:rFonts w:ascii="Times New Roman" w:eastAsia="Times New Roman" w:hAnsi="Times New Roman" w:cs="Times New Roman"/>
              <w:b/>
              <w:sz w:val="24"/>
              <w:szCs w:val="24"/>
            </w:rPr>
          </w:rPrChange>
        </w:rPr>
        <w:t xml:space="preserve">world. </w:t>
      </w:r>
      <w:commentRangeEnd w:id="15"/>
      <w:r>
        <w:rPr>
          <w:rStyle w:val="CommentReference"/>
          <w:vanish/>
        </w:rPr>
        <w:commentReference w:id="15"/>
      </w:r>
    </w:p>
    <w:p w:rsidR="00F94B2C" w:rsidRDefault="00F94B2C">
      <w:pPr>
        <w:pStyle w:val="normal0"/>
        <w:spacing w:line="480" w:lineRule="auto"/>
        <w:ind w:firstLine="720"/>
        <w:rPr>
          <w:rFonts w:ascii="Times New Roman" w:eastAsia="Times New Roman" w:hAnsi="Times New Roman" w:cs="Times New Roman"/>
          <w:b/>
          <w:sz w:val="24"/>
          <w:szCs w:val="24"/>
        </w:rPr>
      </w:pPr>
    </w:p>
    <w:p w:rsidR="00F94B2C" w:rsidRDefault="00F94B2C">
      <w:pPr>
        <w:pStyle w:val="normal0"/>
        <w:spacing w:line="480" w:lineRule="auto"/>
        <w:ind w:firstLine="720"/>
        <w:rPr>
          <w:rFonts w:ascii="Times New Roman" w:eastAsia="Times New Roman" w:hAnsi="Times New Roman" w:cs="Times New Roman"/>
          <w:b/>
          <w:sz w:val="24"/>
          <w:szCs w:val="24"/>
        </w:rPr>
      </w:pPr>
    </w:p>
    <w:p w:rsidR="00F94B2C" w:rsidRDefault="00F94B2C">
      <w:pPr>
        <w:pStyle w:val="normal0"/>
        <w:spacing w:line="480" w:lineRule="auto"/>
        <w:ind w:firstLine="720"/>
        <w:rPr>
          <w:rFonts w:ascii="Times New Roman" w:eastAsia="Times New Roman" w:hAnsi="Times New Roman" w:cs="Times New Roman"/>
          <w:b/>
          <w:sz w:val="24"/>
          <w:szCs w:val="24"/>
        </w:rPr>
      </w:pPr>
    </w:p>
    <w:p w:rsidR="00F94B2C" w:rsidRDefault="00B14BCD">
      <w:pPr>
        <w:pStyle w:val="normal0"/>
        <w:shd w:val="clear" w:color="auto" w:fill="F4F4F4"/>
        <w:spacing w:after="200" w:line="480" w:lineRule="auto"/>
        <w:ind w:firstLine="720"/>
        <w:jc w:val="center"/>
        <w:rPr>
          <w:rFonts w:ascii="Times New Roman" w:eastAsia="Times New Roman" w:hAnsi="Times New Roman" w:cs="Times New Roman"/>
          <w:b/>
          <w:i/>
          <w:color w:val="111111"/>
          <w:sz w:val="28"/>
          <w:szCs w:val="28"/>
          <w:u w:val="single"/>
        </w:rPr>
      </w:pPr>
      <w:r>
        <w:rPr>
          <w:rFonts w:ascii="Times New Roman" w:eastAsia="Times New Roman" w:hAnsi="Times New Roman" w:cs="Times New Roman"/>
          <w:b/>
          <w:i/>
          <w:color w:val="111111"/>
          <w:sz w:val="28"/>
          <w:szCs w:val="28"/>
          <w:u w:val="single"/>
        </w:rPr>
        <w:t xml:space="preserve"> ANT230 “Culture &amp; Crime”    </w:t>
      </w:r>
      <w:r>
        <w:rPr>
          <w:rFonts w:ascii="Times New Roman" w:eastAsia="Times New Roman" w:hAnsi="Times New Roman" w:cs="Times New Roman"/>
          <w:b/>
          <w:i/>
          <w:color w:val="111111"/>
          <w:sz w:val="28"/>
          <w:szCs w:val="28"/>
          <w:u w:val="single"/>
        </w:rPr>
        <w:tab/>
        <w:t>Expository Essay Guidelines</w:t>
      </w:r>
    </w:p>
    <w:p w:rsidR="00F94B2C" w:rsidRDefault="00B14BCD">
      <w:pPr>
        <w:pStyle w:val="normal0"/>
        <w:shd w:val="clear" w:color="auto" w:fill="F4F4F4"/>
        <w:spacing w:after="200" w:line="480" w:lineRule="auto"/>
        <w:ind w:firstLine="720"/>
        <w:jc w:val="center"/>
        <w:rPr>
          <w:rFonts w:ascii="Times New Roman" w:eastAsia="Times New Roman" w:hAnsi="Times New Roman" w:cs="Times New Roman"/>
          <w:b/>
          <w:i/>
          <w:color w:val="111111"/>
          <w:u w:val="single"/>
        </w:rPr>
      </w:pPr>
      <w:r>
        <w:rPr>
          <w:rFonts w:ascii="Times New Roman" w:eastAsia="Times New Roman" w:hAnsi="Times New Roman" w:cs="Times New Roman"/>
          <w:b/>
          <w:i/>
          <w:color w:val="111111"/>
          <w:sz w:val="28"/>
          <w:szCs w:val="28"/>
          <w:u w:val="single"/>
        </w:rPr>
        <w:t xml:space="preserve"> </w:t>
      </w:r>
      <w:r>
        <w:rPr>
          <w:rFonts w:ascii="Times New Roman" w:eastAsia="Times New Roman" w:hAnsi="Times New Roman" w:cs="Times New Roman"/>
          <w:b/>
          <w:i/>
          <w:color w:val="111111"/>
          <w:u w:val="single"/>
        </w:rPr>
        <w:t>Total 5 Paragraphs to complete “Expository Essay”</w:t>
      </w:r>
    </w:p>
    <w:p w:rsidR="00F94B2C" w:rsidRDefault="00B14BCD">
      <w:pPr>
        <w:pStyle w:val="normal0"/>
        <w:shd w:val="clear" w:color="auto" w:fill="F4F4F4"/>
        <w:spacing w:after="200" w:line="480" w:lineRule="auto"/>
        <w:ind w:firstLine="720"/>
        <w:rPr>
          <w:rFonts w:ascii="Times New Roman" w:eastAsia="Times New Roman" w:hAnsi="Times New Roman" w:cs="Times New Roman"/>
          <w:b/>
          <w:color w:val="111111"/>
          <w:sz w:val="24"/>
          <w:szCs w:val="24"/>
          <w:u w:val="single"/>
        </w:rPr>
      </w:pPr>
      <w:r>
        <w:rPr>
          <w:rFonts w:ascii="Times New Roman" w:eastAsia="Times New Roman" w:hAnsi="Times New Roman" w:cs="Times New Roman"/>
          <w:b/>
          <w:color w:val="111111"/>
          <w:sz w:val="24"/>
          <w:szCs w:val="24"/>
          <w:u w:val="single"/>
        </w:rPr>
        <w:t>I: Heading</w:t>
      </w:r>
    </w:p>
    <w:p w:rsidR="00F94B2C" w:rsidRDefault="00B14BCD">
      <w:pPr>
        <w:pStyle w:val="normal0"/>
        <w:shd w:val="clear" w:color="auto" w:fill="F4F4F4"/>
        <w:spacing w:line="480" w:lineRule="auto"/>
        <w:ind w:firstLine="720"/>
        <w:rPr>
          <w:b/>
          <w:color w:val="800000"/>
        </w:rPr>
      </w:pPr>
      <w:r>
        <w:rPr>
          <w:rFonts w:ascii="Times New Roman" w:eastAsia="Times New Roman" w:hAnsi="Times New Roman" w:cs="Times New Roman"/>
          <w:b/>
          <w:color w:val="111111"/>
        </w:rPr>
        <w:t xml:space="preserve">Title: “Creative, Engaging” Title (Your title is excellent) </w:t>
      </w:r>
      <w:r>
        <w:rPr>
          <w:b/>
          <w:color w:val="800000"/>
        </w:rPr>
        <w:t>Caps in Title</w:t>
      </w:r>
    </w:p>
    <w:p w:rsidR="00F94B2C" w:rsidRDefault="00B14BCD">
      <w:pPr>
        <w:pStyle w:val="normal0"/>
        <w:shd w:val="clear" w:color="auto" w:fill="F4F4F4"/>
        <w:spacing w:line="480" w:lineRule="auto"/>
        <w:ind w:firstLine="720"/>
        <w:rPr>
          <w:rFonts w:ascii="Times New Roman" w:eastAsia="Times New Roman" w:hAnsi="Times New Roman" w:cs="Times New Roman"/>
          <w:b/>
          <w:color w:val="111111"/>
        </w:rPr>
      </w:pPr>
      <w:r>
        <w:rPr>
          <w:rFonts w:ascii="Times New Roman" w:eastAsia="Times New Roman" w:hAnsi="Times New Roman" w:cs="Times New Roman"/>
          <w:b/>
          <w:color w:val="111111"/>
        </w:rPr>
        <w:t>List 3 Key Terms: Key terms can and may include 2 words</w:t>
      </w:r>
    </w:p>
    <w:p w:rsidR="00F94B2C" w:rsidRDefault="00B14BCD">
      <w:pPr>
        <w:pStyle w:val="normal0"/>
        <w:shd w:val="clear" w:color="auto" w:fill="F4F4F4"/>
        <w:spacing w:line="480" w:lineRule="auto"/>
        <w:ind w:firstLine="720"/>
        <w:rPr>
          <w:rFonts w:ascii="Times New Roman" w:eastAsia="Times New Roman" w:hAnsi="Times New Roman" w:cs="Times New Roman"/>
          <w:b/>
          <w:i/>
          <w:color w:val="111111"/>
        </w:rPr>
      </w:pPr>
      <w:r>
        <w:rPr>
          <w:rFonts w:ascii="Times New Roman" w:eastAsia="Times New Roman" w:hAnsi="Times New Roman" w:cs="Times New Roman"/>
          <w:b/>
          <w:i/>
          <w:color w:val="111111"/>
        </w:rPr>
        <w:t>(i.e. ‘cognitive dissonance’, ‘racial justice’, etc.)</w:t>
      </w:r>
    </w:p>
    <w:p w:rsidR="00F94B2C" w:rsidRDefault="00B14BCD">
      <w:pPr>
        <w:pStyle w:val="normal0"/>
        <w:shd w:val="clear" w:color="auto" w:fill="F4F4F4"/>
        <w:spacing w:line="480" w:lineRule="auto"/>
        <w:ind w:firstLine="720"/>
        <w:rPr>
          <w:rFonts w:ascii="Times New Roman" w:eastAsia="Times New Roman" w:hAnsi="Times New Roman" w:cs="Times New Roman"/>
          <w:b/>
          <w:color w:val="111111"/>
        </w:rPr>
      </w:pPr>
      <w:r>
        <w:rPr>
          <w:rFonts w:ascii="Times New Roman" w:eastAsia="Times New Roman" w:hAnsi="Times New Roman" w:cs="Times New Roman"/>
          <w:b/>
          <w:color w:val="111111"/>
        </w:rPr>
        <w:t>Research Question: To engage your reader…</w:t>
      </w:r>
    </w:p>
    <w:p w:rsidR="00F94B2C" w:rsidRDefault="00B14BCD">
      <w:pPr>
        <w:pStyle w:val="normal0"/>
        <w:shd w:val="clear" w:color="auto" w:fill="F4F4F4"/>
        <w:spacing w:line="480" w:lineRule="auto"/>
        <w:ind w:firstLine="720"/>
        <w:rPr>
          <w:rFonts w:ascii="Times New Roman" w:eastAsia="Times New Roman" w:hAnsi="Times New Roman" w:cs="Times New Roman"/>
          <w:b/>
          <w:color w:val="111111"/>
          <w:sz w:val="20"/>
          <w:szCs w:val="20"/>
        </w:rPr>
      </w:pPr>
      <w:r>
        <w:rPr>
          <w:rFonts w:ascii="Times New Roman" w:eastAsia="Times New Roman" w:hAnsi="Times New Roman" w:cs="Times New Roman"/>
          <w:b/>
          <w:color w:val="111111"/>
          <w:sz w:val="20"/>
          <w:szCs w:val="20"/>
        </w:rPr>
        <w:t xml:space="preserve"> </w:t>
      </w:r>
    </w:p>
    <w:p w:rsidR="00F94B2C" w:rsidRDefault="00B14BCD">
      <w:pPr>
        <w:pStyle w:val="normal0"/>
        <w:shd w:val="clear" w:color="auto" w:fill="F4F4F4"/>
        <w:spacing w:line="480" w:lineRule="auto"/>
        <w:ind w:firstLine="720"/>
        <w:rPr>
          <w:rFonts w:ascii="Times New Roman" w:eastAsia="Times New Roman" w:hAnsi="Times New Roman" w:cs="Times New Roman"/>
          <w:b/>
          <w:color w:val="111111"/>
          <w:sz w:val="24"/>
          <w:szCs w:val="24"/>
          <w:u w:val="single"/>
        </w:rPr>
      </w:pPr>
      <w:r>
        <w:rPr>
          <w:rFonts w:ascii="Times New Roman" w:eastAsia="Times New Roman" w:hAnsi="Times New Roman" w:cs="Times New Roman"/>
          <w:b/>
          <w:color w:val="111111"/>
          <w:sz w:val="24"/>
          <w:szCs w:val="24"/>
          <w:u w:val="single"/>
        </w:rPr>
        <w:t xml:space="preserve">II: Introduction: ¾ Page  </w:t>
      </w:r>
    </w:p>
    <w:p w:rsidR="00F94B2C" w:rsidRDefault="00B14BCD">
      <w:pPr>
        <w:pStyle w:val="normal0"/>
        <w:numPr>
          <w:ilvl w:val="0"/>
          <w:numId w:val="1"/>
          <w:numberingChange w:id="18" w:author="R" w:date="2022-03-27T10:48:00Z" w:original="●"/>
        </w:numPr>
        <w:shd w:val="clear" w:color="auto" w:fill="F4F4F4"/>
        <w:spacing w:line="480" w:lineRule="auto"/>
        <w:rPr>
          <w:rFonts w:ascii="Times New Roman" w:eastAsia="Times New Roman" w:hAnsi="Times New Roman" w:cs="Times New Roman"/>
          <w:b/>
        </w:rPr>
      </w:pPr>
      <w:r>
        <w:rPr>
          <w:rFonts w:ascii="Times New Roman" w:eastAsia="Times New Roman" w:hAnsi="Times New Roman" w:cs="Times New Roman"/>
          <w:b/>
          <w:color w:val="111111"/>
        </w:rPr>
        <w:t>Topic Sentence: (</w:t>
      </w:r>
      <w:r>
        <w:rPr>
          <w:rFonts w:ascii="Times New Roman" w:eastAsia="Times New Roman" w:hAnsi="Times New Roman" w:cs="Times New Roman"/>
          <w:b/>
          <w:i/>
          <w:color w:val="111111"/>
        </w:rPr>
        <w:t>One sentence...)</w:t>
      </w:r>
    </w:p>
    <w:p w:rsidR="00F94B2C" w:rsidRDefault="00B14BCD">
      <w:pPr>
        <w:pStyle w:val="normal0"/>
        <w:numPr>
          <w:ilvl w:val="0"/>
          <w:numId w:val="1"/>
          <w:numberingChange w:id="19" w:author="R" w:date="2022-03-27T10:48:00Z" w:original="●"/>
        </w:numPr>
        <w:shd w:val="clear" w:color="auto" w:fill="F4F4F4"/>
        <w:spacing w:line="480" w:lineRule="auto"/>
        <w:rPr>
          <w:rFonts w:ascii="Times New Roman" w:eastAsia="Times New Roman" w:hAnsi="Times New Roman" w:cs="Times New Roman"/>
          <w:b/>
        </w:rPr>
      </w:pPr>
      <w:r>
        <w:rPr>
          <w:rFonts w:ascii="Times New Roman" w:eastAsia="Times New Roman" w:hAnsi="Times New Roman" w:cs="Times New Roman"/>
          <w:b/>
          <w:color w:val="111111"/>
        </w:rPr>
        <w:t xml:space="preserve">Historic Background </w:t>
      </w:r>
      <w:r>
        <w:rPr>
          <w:rFonts w:ascii="Times New Roman" w:eastAsia="Times New Roman" w:hAnsi="Times New Roman" w:cs="Times New Roman"/>
          <w:b/>
          <w:i/>
          <w:color w:val="111111"/>
        </w:rPr>
        <w:t>(one or two sentences...)</w:t>
      </w:r>
    </w:p>
    <w:p w:rsidR="00F94B2C" w:rsidRDefault="00B14BCD">
      <w:pPr>
        <w:pStyle w:val="normal0"/>
        <w:numPr>
          <w:ilvl w:val="0"/>
          <w:numId w:val="1"/>
          <w:numberingChange w:id="20" w:author="R" w:date="2022-03-27T10:48:00Z" w:original="●"/>
        </w:numPr>
        <w:shd w:val="clear" w:color="auto" w:fill="F4F4F4"/>
        <w:spacing w:line="480" w:lineRule="auto"/>
        <w:rPr>
          <w:rFonts w:ascii="Times New Roman" w:eastAsia="Times New Roman" w:hAnsi="Times New Roman" w:cs="Times New Roman"/>
          <w:b/>
        </w:rPr>
      </w:pPr>
      <w:r>
        <w:rPr>
          <w:rFonts w:ascii="Times New Roman" w:eastAsia="Times New Roman" w:hAnsi="Times New Roman" w:cs="Times New Roman"/>
          <w:b/>
          <w:color w:val="111111"/>
        </w:rPr>
        <w:t xml:space="preserve">Evolution of argument </w:t>
      </w:r>
      <w:r>
        <w:rPr>
          <w:rFonts w:ascii="Times New Roman" w:eastAsia="Times New Roman" w:hAnsi="Times New Roman" w:cs="Times New Roman"/>
          <w:b/>
          <w:i/>
          <w:color w:val="111111"/>
        </w:rPr>
        <w:t>(One sentence...)</w:t>
      </w:r>
    </w:p>
    <w:p w:rsidR="00F94B2C" w:rsidRDefault="00B14BCD">
      <w:pPr>
        <w:pStyle w:val="normal0"/>
        <w:numPr>
          <w:ilvl w:val="0"/>
          <w:numId w:val="1"/>
          <w:numberingChange w:id="21" w:author="R" w:date="2022-03-27T10:48:00Z" w:original="●"/>
        </w:numPr>
        <w:shd w:val="clear" w:color="auto" w:fill="F4F4F4"/>
        <w:spacing w:line="480" w:lineRule="auto"/>
        <w:rPr>
          <w:rFonts w:ascii="Times New Roman" w:eastAsia="Times New Roman" w:hAnsi="Times New Roman" w:cs="Times New Roman"/>
          <w:b/>
        </w:rPr>
      </w:pPr>
      <w:r>
        <w:rPr>
          <w:rFonts w:ascii="Times New Roman" w:eastAsia="Times New Roman" w:hAnsi="Times New Roman" w:cs="Times New Roman"/>
          <w:b/>
          <w:color w:val="111111"/>
        </w:rPr>
        <w:t>Counter Argument (</w:t>
      </w:r>
      <w:r>
        <w:rPr>
          <w:b/>
          <w:i/>
          <w:color w:val="111111"/>
        </w:rPr>
        <w:t>One sentence)</w:t>
      </w:r>
    </w:p>
    <w:p w:rsidR="00F94B2C" w:rsidRDefault="00B14BCD">
      <w:pPr>
        <w:pStyle w:val="normal0"/>
        <w:numPr>
          <w:ilvl w:val="0"/>
          <w:numId w:val="1"/>
          <w:numberingChange w:id="22" w:author="R" w:date="2022-03-27T10:48:00Z" w:original="●"/>
        </w:numPr>
        <w:shd w:val="clear" w:color="auto" w:fill="F4F4F4"/>
        <w:spacing w:line="480" w:lineRule="auto"/>
        <w:rPr>
          <w:rFonts w:ascii="Times New Roman" w:eastAsia="Times New Roman" w:hAnsi="Times New Roman" w:cs="Times New Roman"/>
          <w:b/>
        </w:rPr>
      </w:pPr>
      <w:r>
        <w:rPr>
          <w:rFonts w:ascii="Times New Roman" w:eastAsia="Times New Roman" w:hAnsi="Times New Roman" w:cs="Times New Roman"/>
          <w:b/>
          <w:color w:val="111111"/>
        </w:rPr>
        <w:t>Brief Definition of each Key Term (</w:t>
      </w:r>
      <w:r>
        <w:rPr>
          <w:rFonts w:ascii="Times New Roman" w:eastAsia="Times New Roman" w:hAnsi="Times New Roman" w:cs="Times New Roman"/>
          <w:b/>
          <w:i/>
          <w:color w:val="111111"/>
        </w:rPr>
        <w:t>3 sentences...)</w:t>
      </w:r>
    </w:p>
    <w:p w:rsidR="00F94B2C" w:rsidRDefault="00B14BCD">
      <w:pPr>
        <w:pStyle w:val="normal0"/>
        <w:numPr>
          <w:ilvl w:val="0"/>
          <w:numId w:val="1"/>
          <w:numberingChange w:id="23" w:author="R" w:date="2022-03-27T10:48:00Z" w:original="●"/>
        </w:numPr>
        <w:shd w:val="clear" w:color="auto" w:fill="F4F4F4"/>
        <w:spacing w:line="480" w:lineRule="auto"/>
        <w:rPr>
          <w:rFonts w:ascii="Times New Roman" w:eastAsia="Times New Roman" w:hAnsi="Times New Roman" w:cs="Times New Roman"/>
          <w:b/>
        </w:rPr>
      </w:pPr>
      <w:r>
        <w:rPr>
          <w:rFonts w:ascii="Times New Roman" w:eastAsia="Times New Roman" w:hAnsi="Times New Roman" w:cs="Times New Roman"/>
          <w:b/>
          <w:color w:val="111111"/>
        </w:rPr>
        <w:t xml:space="preserve">Strategy to Support Thesis </w:t>
      </w:r>
      <w:r>
        <w:rPr>
          <w:rFonts w:ascii="Times New Roman" w:eastAsia="Times New Roman" w:hAnsi="Times New Roman" w:cs="Times New Roman"/>
          <w:b/>
          <w:i/>
          <w:color w:val="111111"/>
        </w:rPr>
        <w:t xml:space="preserve">(One or two sentences...) </w:t>
      </w:r>
    </w:p>
    <w:p w:rsidR="00F94B2C" w:rsidRDefault="00B14BCD">
      <w:pPr>
        <w:pStyle w:val="normal0"/>
        <w:numPr>
          <w:ilvl w:val="0"/>
          <w:numId w:val="1"/>
          <w:numberingChange w:id="24" w:author="R" w:date="2022-03-27T10:48:00Z" w:original="●"/>
        </w:numPr>
        <w:shd w:val="clear" w:color="auto" w:fill="F4F4F4"/>
        <w:spacing w:line="480" w:lineRule="auto"/>
        <w:rPr>
          <w:rFonts w:ascii="Times New Roman" w:eastAsia="Times New Roman" w:hAnsi="Times New Roman" w:cs="Times New Roman"/>
          <w:b/>
        </w:rPr>
      </w:pPr>
      <w:r>
        <w:rPr>
          <w:rFonts w:ascii="Times New Roman" w:eastAsia="Times New Roman" w:hAnsi="Times New Roman" w:cs="Times New Roman"/>
          <w:b/>
          <w:color w:val="111111"/>
        </w:rPr>
        <w:t>This essay will prove______ due to _____ resulting in</w:t>
      </w:r>
      <w:r>
        <w:rPr>
          <w:rFonts w:ascii="Times New Roman" w:eastAsia="Times New Roman" w:hAnsi="Times New Roman" w:cs="Times New Roman"/>
          <w:b/>
          <w:color w:val="111111"/>
        </w:rPr>
        <w:t xml:space="preserve"> _____.  </w:t>
      </w:r>
    </w:p>
    <w:p w:rsidR="00F94B2C" w:rsidRDefault="00B14BCD">
      <w:pPr>
        <w:pStyle w:val="normal0"/>
        <w:shd w:val="clear" w:color="auto" w:fill="F4F4F4"/>
        <w:spacing w:line="480" w:lineRule="auto"/>
        <w:ind w:firstLine="720"/>
        <w:rPr>
          <w:rFonts w:ascii="Times New Roman" w:eastAsia="Times New Roman" w:hAnsi="Times New Roman" w:cs="Times New Roman"/>
          <w:b/>
          <w:color w:val="111111"/>
        </w:rPr>
      </w:pPr>
      <w:r>
        <w:rPr>
          <w:rFonts w:ascii="Times New Roman" w:eastAsia="Times New Roman" w:hAnsi="Times New Roman" w:cs="Times New Roman"/>
          <w:b/>
          <w:i/>
          <w:color w:val="111111"/>
        </w:rPr>
        <w:t>(A Complete Thesis should be about 3 lines long</w:t>
      </w:r>
      <w:r>
        <w:rPr>
          <w:rFonts w:ascii="Times New Roman" w:eastAsia="Times New Roman" w:hAnsi="Times New Roman" w:cs="Times New Roman"/>
          <w:b/>
          <w:color w:val="111111"/>
        </w:rPr>
        <w:t>...)</w:t>
      </w:r>
    </w:p>
    <w:p w:rsidR="00F94B2C" w:rsidRDefault="00B14BCD">
      <w:pPr>
        <w:pStyle w:val="normal0"/>
        <w:shd w:val="clear" w:color="auto" w:fill="F4F4F4"/>
        <w:spacing w:line="480" w:lineRule="auto"/>
        <w:ind w:firstLine="720"/>
        <w:rPr>
          <w:rFonts w:ascii="Times New Roman" w:eastAsia="Times New Roman" w:hAnsi="Times New Roman" w:cs="Times New Roman"/>
          <w:b/>
          <w:i/>
          <w:color w:val="800000"/>
        </w:rPr>
      </w:pPr>
      <w:r>
        <w:rPr>
          <w:rFonts w:ascii="Times New Roman" w:eastAsia="Times New Roman" w:hAnsi="Times New Roman" w:cs="Times New Roman"/>
          <w:b/>
          <w:i/>
          <w:color w:val="800000"/>
        </w:rPr>
        <w:t>(Focus on the ‘due to’… &amp; ‘resulting in’… parts of your Thesis Statement)</w:t>
      </w:r>
    </w:p>
    <w:p w:rsidR="00F94B2C" w:rsidRDefault="00B14BCD">
      <w:pPr>
        <w:pStyle w:val="normal0"/>
        <w:shd w:val="clear" w:color="auto" w:fill="F4F4F4"/>
        <w:spacing w:line="480" w:lineRule="auto"/>
        <w:rPr>
          <w:rFonts w:ascii="Times New Roman" w:eastAsia="Times New Roman" w:hAnsi="Times New Roman" w:cs="Times New Roman"/>
          <w:b/>
          <w:i/>
          <w:color w:val="800000"/>
        </w:rPr>
      </w:pPr>
      <w:r>
        <w:rPr>
          <w:rFonts w:ascii="Times New Roman" w:eastAsia="Times New Roman" w:hAnsi="Times New Roman" w:cs="Times New Roman"/>
          <w:b/>
          <w:i/>
          <w:color w:val="800000"/>
        </w:rPr>
        <w:t>(Remember to include 2 of your 3 Key Terms in your Thesis Statement)</w:t>
      </w:r>
    </w:p>
    <w:p w:rsidR="00F94B2C" w:rsidRDefault="00F94B2C">
      <w:pPr>
        <w:pStyle w:val="normal0"/>
        <w:shd w:val="clear" w:color="auto" w:fill="F4F4F4"/>
        <w:spacing w:line="480" w:lineRule="auto"/>
        <w:rPr>
          <w:rFonts w:ascii="Times New Roman" w:eastAsia="Times New Roman" w:hAnsi="Times New Roman" w:cs="Times New Roman"/>
          <w:b/>
          <w:color w:val="111111"/>
        </w:rPr>
      </w:pPr>
    </w:p>
    <w:p w:rsidR="00F94B2C" w:rsidRDefault="00B14BCD">
      <w:pPr>
        <w:pStyle w:val="normal0"/>
        <w:shd w:val="clear" w:color="auto" w:fill="F4F4F4"/>
        <w:spacing w:after="200" w:line="480" w:lineRule="auto"/>
        <w:ind w:firstLine="720"/>
        <w:rPr>
          <w:b/>
          <w:i/>
          <w:color w:val="111111"/>
          <w:sz w:val="24"/>
          <w:szCs w:val="24"/>
          <w:u w:val="single"/>
        </w:rPr>
      </w:pPr>
      <w:r>
        <w:rPr>
          <w:rFonts w:ascii="Times New Roman" w:eastAsia="Times New Roman" w:hAnsi="Times New Roman" w:cs="Times New Roman"/>
          <w:b/>
          <w:color w:val="111111"/>
          <w:sz w:val="24"/>
          <w:szCs w:val="24"/>
          <w:u w:val="single"/>
        </w:rPr>
        <w:t xml:space="preserve">III: “3” Evidentiary Paragraphs:  </w:t>
      </w:r>
      <w:r>
        <w:rPr>
          <w:b/>
          <w:i/>
          <w:color w:val="111111"/>
          <w:sz w:val="24"/>
          <w:szCs w:val="24"/>
          <w:u w:val="single"/>
        </w:rPr>
        <w:t>(Paraphrase &amp; Ci</w:t>
      </w:r>
      <w:r>
        <w:rPr>
          <w:b/>
          <w:i/>
          <w:color w:val="111111"/>
          <w:sz w:val="24"/>
          <w:szCs w:val="24"/>
          <w:u w:val="single"/>
        </w:rPr>
        <w:t>te ALL Direct quotes)</w:t>
      </w:r>
    </w:p>
    <w:p w:rsidR="00F94B2C" w:rsidRDefault="00B14BCD">
      <w:pPr>
        <w:pStyle w:val="normal0"/>
        <w:numPr>
          <w:ilvl w:val="0"/>
          <w:numId w:val="2"/>
          <w:numberingChange w:id="25" w:author="R" w:date="2022-03-27T10:48:00Z" w:original="●"/>
        </w:numPr>
        <w:shd w:val="clear" w:color="auto" w:fill="F4F4F4"/>
        <w:spacing w:line="480" w:lineRule="auto"/>
        <w:rPr>
          <w:rFonts w:ascii="Times New Roman" w:eastAsia="Times New Roman" w:hAnsi="Times New Roman" w:cs="Times New Roman"/>
          <w:b/>
        </w:rPr>
      </w:pPr>
      <w:r>
        <w:rPr>
          <w:rFonts w:ascii="Times New Roman" w:eastAsia="Times New Roman" w:hAnsi="Times New Roman" w:cs="Times New Roman"/>
          <w:b/>
          <w:color w:val="111111"/>
        </w:rPr>
        <w:t>One Topic Sentence immediately followed by Key Term definition</w:t>
      </w:r>
    </w:p>
    <w:p w:rsidR="00F94B2C" w:rsidRDefault="00B14BCD">
      <w:pPr>
        <w:pStyle w:val="normal0"/>
        <w:numPr>
          <w:ilvl w:val="0"/>
          <w:numId w:val="2"/>
          <w:numberingChange w:id="26" w:author="R" w:date="2022-03-27T10:48:00Z" w:original="●"/>
        </w:numPr>
        <w:shd w:val="clear" w:color="auto" w:fill="F4F4F4"/>
        <w:spacing w:line="480" w:lineRule="auto"/>
        <w:rPr>
          <w:rFonts w:ascii="Times New Roman" w:eastAsia="Times New Roman" w:hAnsi="Times New Roman" w:cs="Times New Roman"/>
          <w:b/>
        </w:rPr>
      </w:pPr>
      <w:r>
        <w:rPr>
          <w:rFonts w:ascii="Times New Roman" w:eastAsia="Times New Roman" w:hAnsi="Times New Roman" w:cs="Times New Roman"/>
          <w:b/>
          <w:color w:val="111111"/>
        </w:rPr>
        <w:t>Eller’s Key Term definition specific to your Evidence</w:t>
      </w:r>
    </w:p>
    <w:p w:rsidR="00F94B2C" w:rsidRDefault="00B14BCD">
      <w:pPr>
        <w:pStyle w:val="normal0"/>
        <w:numPr>
          <w:ilvl w:val="0"/>
          <w:numId w:val="2"/>
          <w:numberingChange w:id="27" w:author="R" w:date="2022-03-27T10:48:00Z" w:original="●"/>
        </w:numPr>
        <w:shd w:val="clear" w:color="auto" w:fill="F4F4F4"/>
        <w:spacing w:line="480" w:lineRule="auto"/>
        <w:rPr>
          <w:rFonts w:ascii="Times New Roman" w:eastAsia="Times New Roman" w:hAnsi="Times New Roman" w:cs="Times New Roman"/>
          <w:b/>
        </w:rPr>
      </w:pPr>
      <w:r>
        <w:rPr>
          <w:rFonts w:ascii="Times New Roman" w:eastAsia="Times New Roman" w:hAnsi="Times New Roman" w:cs="Times New Roman"/>
          <w:b/>
          <w:color w:val="111111"/>
        </w:rPr>
        <w:t>Each Evidentiary Paragraph</w:t>
      </w:r>
    </w:p>
    <w:p w:rsidR="00F94B2C" w:rsidRDefault="00B14BCD">
      <w:pPr>
        <w:pStyle w:val="normal0"/>
        <w:numPr>
          <w:ilvl w:val="1"/>
          <w:numId w:val="2"/>
          <w:numberingChange w:id="28" w:author="R" w:date="2022-03-27T10:48:00Z" w:original="●"/>
        </w:numPr>
        <w:spacing w:line="480" w:lineRule="auto"/>
        <w:rPr>
          <w:rFonts w:ascii="Times New Roman" w:eastAsia="Times New Roman" w:hAnsi="Times New Roman" w:cs="Times New Roman"/>
          <w:b/>
        </w:rPr>
      </w:pPr>
      <w:r>
        <w:rPr>
          <w:rFonts w:ascii="Times New Roman" w:eastAsia="Times New Roman" w:hAnsi="Times New Roman" w:cs="Times New Roman"/>
          <w:b/>
          <w:color w:val="800000"/>
        </w:rPr>
        <w:t>(</w:t>
      </w:r>
      <w:r>
        <w:rPr>
          <w:b/>
          <w:i/>
          <w:color w:val="800000"/>
        </w:rPr>
        <w:t>Each Evidentiary Paragraph requires at least 4 Key Terms)</w:t>
      </w:r>
    </w:p>
    <w:p w:rsidR="00F94B2C" w:rsidRDefault="00B14BCD">
      <w:pPr>
        <w:pStyle w:val="normal0"/>
        <w:numPr>
          <w:ilvl w:val="1"/>
          <w:numId w:val="2"/>
          <w:numberingChange w:id="29" w:author="R" w:date="2022-03-27T10:48:00Z" w:original="●"/>
        </w:numPr>
        <w:spacing w:line="480" w:lineRule="auto"/>
        <w:rPr>
          <w:rFonts w:ascii="Times New Roman" w:eastAsia="Times New Roman" w:hAnsi="Times New Roman" w:cs="Times New Roman"/>
          <w:b/>
        </w:rPr>
      </w:pPr>
      <w:r>
        <w:rPr>
          <w:rFonts w:ascii="Times New Roman" w:eastAsia="Times New Roman" w:hAnsi="Times New Roman" w:cs="Times New Roman"/>
          <w:b/>
          <w:color w:val="111111"/>
          <w:u w:val="single"/>
        </w:rPr>
        <w:t>“Two”</w:t>
      </w:r>
      <w:r>
        <w:rPr>
          <w:rFonts w:ascii="Times New Roman" w:eastAsia="Times New Roman" w:hAnsi="Times New Roman" w:cs="Times New Roman"/>
          <w:b/>
          <w:color w:val="111111"/>
        </w:rPr>
        <w:t xml:space="preserve"> Current News Articles describing the “Key Term”</w:t>
      </w:r>
    </w:p>
    <w:p w:rsidR="00F94B2C" w:rsidRDefault="00B14BCD">
      <w:pPr>
        <w:pStyle w:val="normal0"/>
        <w:numPr>
          <w:ilvl w:val="1"/>
          <w:numId w:val="2"/>
          <w:numberingChange w:id="30" w:author="R" w:date="2022-03-27T10:48:00Z" w:original="●"/>
        </w:numPr>
        <w:spacing w:line="480" w:lineRule="auto"/>
        <w:rPr>
          <w:rFonts w:ascii="Times New Roman" w:eastAsia="Times New Roman" w:hAnsi="Times New Roman" w:cs="Times New Roman"/>
          <w:b/>
        </w:rPr>
      </w:pPr>
      <w:r>
        <w:rPr>
          <w:rFonts w:ascii="Times New Roman" w:eastAsia="Times New Roman" w:hAnsi="Times New Roman" w:cs="Times New Roman"/>
          <w:b/>
          <w:color w:val="111111"/>
        </w:rPr>
        <w:t>Tie back news details back to Eller’s Key Term</w:t>
      </w:r>
    </w:p>
    <w:p w:rsidR="00F94B2C" w:rsidRDefault="00B14BCD">
      <w:pPr>
        <w:pStyle w:val="normal0"/>
        <w:numPr>
          <w:ilvl w:val="1"/>
          <w:numId w:val="2"/>
          <w:numberingChange w:id="31" w:author="R" w:date="2022-03-27T10:48:00Z" w:original="●"/>
        </w:numPr>
        <w:spacing w:line="480" w:lineRule="auto"/>
        <w:rPr>
          <w:rFonts w:ascii="Times New Roman" w:eastAsia="Times New Roman" w:hAnsi="Times New Roman" w:cs="Times New Roman"/>
          <w:b/>
        </w:rPr>
      </w:pPr>
      <w:r>
        <w:rPr>
          <w:rFonts w:ascii="Times New Roman" w:eastAsia="Times New Roman" w:hAnsi="Times New Roman" w:cs="Times New Roman"/>
          <w:b/>
          <w:color w:val="111111"/>
        </w:rPr>
        <w:t>Transitional Sentence to next paragraph of Evidence</w:t>
      </w:r>
    </w:p>
    <w:p w:rsidR="00F94B2C" w:rsidRDefault="00B14BCD">
      <w:pPr>
        <w:pStyle w:val="normal0"/>
        <w:shd w:val="clear" w:color="auto" w:fill="F4F4F4"/>
        <w:spacing w:line="480" w:lineRule="auto"/>
        <w:ind w:firstLine="720"/>
        <w:rPr>
          <w:rFonts w:ascii="Times New Roman" w:eastAsia="Times New Roman" w:hAnsi="Times New Roman" w:cs="Times New Roman"/>
          <w:b/>
          <w:i/>
          <w:color w:val="800000"/>
        </w:rPr>
      </w:pPr>
      <w:r>
        <w:rPr>
          <w:rFonts w:ascii="Times New Roman" w:eastAsia="Times New Roman" w:hAnsi="Times New Roman" w:cs="Times New Roman"/>
          <w:b/>
          <w:i/>
          <w:color w:val="800000"/>
        </w:rPr>
        <w:t>(Use just enough news to demonstrate the Key Term)</w:t>
      </w:r>
    </w:p>
    <w:p w:rsidR="00F94B2C" w:rsidRDefault="00B14BCD">
      <w:pPr>
        <w:pStyle w:val="normal0"/>
        <w:shd w:val="clear" w:color="auto" w:fill="F4F4F4"/>
        <w:spacing w:after="200" w:line="480" w:lineRule="auto"/>
        <w:ind w:firstLine="720"/>
        <w:rPr>
          <w:rFonts w:ascii="Times New Roman" w:eastAsia="Times New Roman" w:hAnsi="Times New Roman" w:cs="Times New Roman"/>
          <w:b/>
          <w:i/>
          <w:color w:val="800000"/>
        </w:rPr>
      </w:pPr>
      <w:r>
        <w:rPr>
          <w:rFonts w:ascii="Times New Roman" w:eastAsia="Times New Roman" w:hAnsi="Times New Roman" w:cs="Times New Roman"/>
          <w:b/>
          <w:i/>
          <w:color w:val="800000"/>
        </w:rPr>
        <w:t>***Remember: In addition to your 3 Key Terms, look to include as many additional Eller terms to deepen your Critical Analysis. Additional Key Terms should be in Italics…</w:t>
      </w:r>
    </w:p>
    <w:p w:rsidR="00F94B2C" w:rsidRDefault="00B14BCD">
      <w:pPr>
        <w:pStyle w:val="normal0"/>
        <w:shd w:val="clear" w:color="auto" w:fill="F4F4F4"/>
        <w:spacing w:after="200" w:line="480" w:lineRule="auto"/>
        <w:ind w:firstLine="720"/>
        <w:jc w:val="center"/>
        <w:rPr>
          <w:rFonts w:ascii="Times New Roman" w:eastAsia="Times New Roman" w:hAnsi="Times New Roman" w:cs="Times New Roman"/>
          <w:b/>
          <w:color w:val="111111"/>
        </w:rPr>
      </w:pPr>
      <w:r>
        <w:rPr>
          <w:rFonts w:ascii="Times New Roman" w:eastAsia="Times New Roman" w:hAnsi="Times New Roman" w:cs="Times New Roman"/>
          <w:b/>
          <w:color w:val="111111"/>
        </w:rPr>
        <w:t>**</w:t>
      </w:r>
      <w:r>
        <w:rPr>
          <w:rFonts w:ascii="Times New Roman" w:eastAsia="Times New Roman" w:hAnsi="Times New Roman" w:cs="Times New Roman"/>
          <w:b/>
          <w:color w:val="111111"/>
          <w:sz w:val="24"/>
          <w:szCs w:val="24"/>
          <w:u w:val="single"/>
        </w:rPr>
        <w:t xml:space="preserve">Footnote </w:t>
      </w:r>
      <w:r>
        <w:rPr>
          <w:rFonts w:ascii="Times New Roman" w:eastAsia="Times New Roman" w:hAnsi="Times New Roman" w:cs="Times New Roman"/>
          <w:b/>
          <w:color w:val="111111"/>
        </w:rPr>
        <w:t>ALL News Articles include 1 or 2 brief sentences describing the article and</w:t>
      </w:r>
      <w:r>
        <w:rPr>
          <w:rFonts w:ascii="Times New Roman" w:eastAsia="Times New Roman" w:hAnsi="Times New Roman" w:cs="Times New Roman"/>
          <w:b/>
          <w:color w:val="111111"/>
        </w:rPr>
        <w:t xml:space="preserve"> copy &amp; paste the WWW Address.</w:t>
      </w:r>
    </w:p>
    <w:p w:rsidR="00F94B2C" w:rsidRDefault="00B14BCD">
      <w:pPr>
        <w:pStyle w:val="normal0"/>
        <w:shd w:val="clear" w:color="auto" w:fill="F4F4F4"/>
        <w:spacing w:after="200" w:line="480" w:lineRule="auto"/>
        <w:ind w:firstLine="720"/>
        <w:rPr>
          <w:rFonts w:ascii="Times New Roman" w:eastAsia="Times New Roman" w:hAnsi="Times New Roman" w:cs="Times New Roman"/>
          <w:b/>
          <w:color w:val="111111"/>
          <w:sz w:val="24"/>
          <w:szCs w:val="24"/>
          <w:u w:val="single"/>
        </w:rPr>
      </w:pPr>
      <w:r>
        <w:rPr>
          <w:rFonts w:ascii="Times New Roman" w:eastAsia="Times New Roman" w:hAnsi="Times New Roman" w:cs="Times New Roman"/>
          <w:b/>
          <w:color w:val="111111"/>
          <w:sz w:val="24"/>
          <w:szCs w:val="24"/>
          <w:u w:val="single"/>
        </w:rPr>
        <w:t>IV: Conclusion (¾ page):</w:t>
      </w:r>
    </w:p>
    <w:p w:rsidR="00F94B2C" w:rsidRDefault="00B14BCD">
      <w:pPr>
        <w:pStyle w:val="normal0"/>
        <w:shd w:val="clear" w:color="auto" w:fill="F4F4F4"/>
        <w:spacing w:after="200" w:line="480" w:lineRule="auto"/>
        <w:ind w:firstLine="720"/>
        <w:rPr>
          <w:rFonts w:ascii="Times New Roman" w:eastAsia="Times New Roman" w:hAnsi="Times New Roman" w:cs="Times New Roman"/>
          <w:b/>
          <w:i/>
          <w:color w:val="800000"/>
          <w:sz w:val="20"/>
          <w:szCs w:val="20"/>
          <w:u w:val="single"/>
        </w:rPr>
      </w:pPr>
      <w:r>
        <w:rPr>
          <w:rFonts w:ascii="Times New Roman" w:eastAsia="Times New Roman" w:hAnsi="Times New Roman" w:cs="Times New Roman"/>
          <w:b/>
          <w:i/>
          <w:color w:val="800000"/>
          <w:sz w:val="20"/>
          <w:szCs w:val="20"/>
          <w:u w:val="single"/>
        </w:rPr>
        <w:t>Remember: Conclusion is your ‘Closing Argument’ so make sure your include all of the details below,,,</w:t>
      </w:r>
    </w:p>
    <w:p w:rsidR="00F94B2C" w:rsidRDefault="00B14BCD">
      <w:pPr>
        <w:pStyle w:val="normal0"/>
        <w:numPr>
          <w:ilvl w:val="0"/>
          <w:numId w:val="3"/>
          <w:numberingChange w:id="32" w:author="R" w:date="2022-03-27T10:48:00Z" w:original="●"/>
        </w:numPr>
        <w:shd w:val="clear" w:color="auto" w:fill="F4F4F4"/>
        <w:spacing w:line="480" w:lineRule="auto"/>
        <w:rPr>
          <w:rFonts w:ascii="Times New Roman" w:eastAsia="Times New Roman" w:hAnsi="Times New Roman" w:cs="Times New Roman"/>
          <w:b/>
        </w:rPr>
      </w:pPr>
      <w:r>
        <w:rPr>
          <w:rFonts w:ascii="Times New Roman" w:eastAsia="Times New Roman" w:hAnsi="Times New Roman" w:cs="Times New Roman"/>
          <w:b/>
          <w:color w:val="111111"/>
        </w:rPr>
        <w:t xml:space="preserve">Summarize Evidence </w:t>
      </w:r>
      <w:r>
        <w:rPr>
          <w:rFonts w:ascii="Times New Roman" w:eastAsia="Times New Roman" w:hAnsi="Times New Roman" w:cs="Times New Roman"/>
          <w:b/>
          <w:i/>
          <w:color w:val="111111"/>
        </w:rPr>
        <w:t>(1-2 sentences)</w:t>
      </w:r>
    </w:p>
    <w:p w:rsidR="00F94B2C" w:rsidRDefault="00B14BCD">
      <w:pPr>
        <w:pStyle w:val="normal0"/>
        <w:numPr>
          <w:ilvl w:val="0"/>
          <w:numId w:val="3"/>
          <w:numberingChange w:id="33" w:author="R" w:date="2022-03-27T10:48:00Z" w:original="●"/>
        </w:numPr>
        <w:shd w:val="clear" w:color="auto" w:fill="F4F4F4"/>
        <w:spacing w:line="480" w:lineRule="auto"/>
        <w:rPr>
          <w:rFonts w:ascii="Times New Roman" w:eastAsia="Times New Roman" w:hAnsi="Times New Roman" w:cs="Times New Roman"/>
          <w:b/>
        </w:rPr>
      </w:pPr>
      <w:r>
        <w:rPr>
          <w:rFonts w:ascii="Times New Roman" w:eastAsia="Times New Roman" w:hAnsi="Times New Roman" w:cs="Times New Roman"/>
          <w:b/>
          <w:color w:val="111111"/>
        </w:rPr>
        <w:t xml:space="preserve">Explain “Significance &amp; future implications </w:t>
      </w:r>
      <w:r>
        <w:rPr>
          <w:rFonts w:ascii="Times New Roman" w:eastAsia="Times New Roman" w:hAnsi="Times New Roman" w:cs="Times New Roman"/>
          <w:b/>
          <w:i/>
          <w:color w:val="111111"/>
        </w:rPr>
        <w:t>(1-2 sentences)</w:t>
      </w:r>
    </w:p>
    <w:p w:rsidR="00F94B2C" w:rsidRDefault="00B14BCD">
      <w:pPr>
        <w:pStyle w:val="normal0"/>
        <w:numPr>
          <w:ilvl w:val="0"/>
          <w:numId w:val="3"/>
          <w:numberingChange w:id="34" w:author="R" w:date="2022-03-27T10:48:00Z" w:original="●"/>
        </w:numPr>
        <w:shd w:val="clear" w:color="auto" w:fill="F4F4F4"/>
        <w:spacing w:line="480" w:lineRule="auto"/>
        <w:rPr>
          <w:rFonts w:ascii="Times New Roman" w:eastAsia="Times New Roman" w:hAnsi="Times New Roman" w:cs="Times New Roman"/>
          <w:b/>
        </w:rPr>
      </w:pPr>
      <w:r>
        <w:rPr>
          <w:rFonts w:ascii="Times New Roman" w:eastAsia="Times New Roman" w:hAnsi="Times New Roman" w:cs="Times New Roman"/>
          <w:b/>
          <w:color w:val="111111"/>
        </w:rPr>
        <w:t xml:space="preserve">Explain “HOW” evidence disproves counter argument. </w:t>
      </w:r>
      <w:r>
        <w:rPr>
          <w:rFonts w:ascii="Times New Roman" w:eastAsia="Times New Roman" w:hAnsi="Times New Roman" w:cs="Times New Roman"/>
          <w:b/>
          <w:i/>
          <w:color w:val="111111"/>
        </w:rPr>
        <w:t>(1 sentence)</w:t>
      </w:r>
    </w:p>
    <w:p w:rsidR="00F94B2C" w:rsidRDefault="00B14BCD">
      <w:pPr>
        <w:pStyle w:val="normal0"/>
        <w:numPr>
          <w:ilvl w:val="0"/>
          <w:numId w:val="3"/>
          <w:numberingChange w:id="35" w:author="R" w:date="2022-03-27T10:48:00Z" w:original="●"/>
        </w:numPr>
        <w:shd w:val="clear" w:color="auto" w:fill="F4F4F4"/>
        <w:spacing w:line="480" w:lineRule="auto"/>
        <w:rPr>
          <w:rFonts w:ascii="Times New Roman" w:eastAsia="Times New Roman" w:hAnsi="Times New Roman" w:cs="Times New Roman"/>
          <w:b/>
        </w:rPr>
      </w:pPr>
      <w:r>
        <w:rPr>
          <w:rFonts w:ascii="Times New Roman" w:eastAsia="Times New Roman" w:hAnsi="Times New Roman" w:cs="Times New Roman"/>
          <w:b/>
          <w:color w:val="111111"/>
        </w:rPr>
        <w:t xml:space="preserve">Potential Solutions </w:t>
      </w:r>
      <w:r>
        <w:rPr>
          <w:rFonts w:ascii="Times New Roman" w:eastAsia="Times New Roman" w:hAnsi="Times New Roman" w:cs="Times New Roman"/>
          <w:b/>
          <w:i/>
          <w:color w:val="111111"/>
        </w:rPr>
        <w:t>(2-3 sentences)</w:t>
      </w:r>
    </w:p>
    <w:p w:rsidR="00F94B2C" w:rsidRDefault="00B14BCD">
      <w:pPr>
        <w:pStyle w:val="normal0"/>
        <w:numPr>
          <w:ilvl w:val="0"/>
          <w:numId w:val="3"/>
          <w:numberingChange w:id="36" w:author="R" w:date="2022-03-27T10:48:00Z" w:original="●"/>
        </w:numPr>
        <w:shd w:val="clear" w:color="auto" w:fill="F4F4F4"/>
        <w:spacing w:after="200" w:line="480" w:lineRule="auto"/>
        <w:rPr>
          <w:rFonts w:ascii="Times New Roman" w:eastAsia="Times New Roman" w:hAnsi="Times New Roman" w:cs="Times New Roman"/>
          <w:b/>
        </w:rPr>
      </w:pPr>
      <w:r>
        <w:rPr>
          <w:rFonts w:ascii="Times New Roman" w:eastAsia="Times New Roman" w:hAnsi="Times New Roman" w:cs="Times New Roman"/>
          <w:b/>
          <w:color w:val="800000"/>
          <w:u w:val="single"/>
        </w:rPr>
        <w:t xml:space="preserve">Last sentence of your Conclusion; </w:t>
      </w:r>
      <w:r>
        <w:rPr>
          <w:rFonts w:ascii="Times New Roman" w:eastAsia="Times New Roman" w:hAnsi="Times New Roman" w:cs="Times New Roman"/>
          <w:b/>
          <w:i/>
          <w:color w:val="111111"/>
          <w:u w:val="single"/>
        </w:rPr>
        <w:t>***Confirm Thesis Statement***</w:t>
      </w:r>
    </w:p>
    <w:p w:rsidR="00F94B2C" w:rsidRDefault="00F94B2C">
      <w:pPr>
        <w:pStyle w:val="normal0"/>
        <w:spacing w:line="480" w:lineRule="auto"/>
        <w:ind w:firstLine="720"/>
        <w:rPr>
          <w:rFonts w:ascii="Times New Roman" w:eastAsia="Times New Roman" w:hAnsi="Times New Roman" w:cs="Times New Roman"/>
          <w:b/>
          <w:sz w:val="24"/>
          <w:szCs w:val="24"/>
        </w:rPr>
      </w:pPr>
    </w:p>
    <w:sectPr w:rsidR="00F94B2C" w:rsidSect="00F94B2C">
      <w:headerReference w:type="default" r:id="rId7"/>
      <w:footerReference w:type="even" r:id="rId8"/>
      <w:footerReference w:type="default" r:id="rId9"/>
      <w:pgSz w:w="12240" w:h="15840"/>
      <w:pgMar w:top="1440" w:right="1440" w:bottom="1440" w:left="1440" w:gutter="0"/>
      <w:pgNumType w:start="1"/>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0" w:author="R" w:date="2022-03-27T10:49:00Z" w:initials="R">
    <w:p w:rsidR="00B14BCD" w:rsidRDefault="00B14BCD">
      <w:pPr>
        <w:pStyle w:val="CommentText"/>
      </w:pPr>
      <w:r>
        <w:rPr>
          <w:rStyle w:val="CommentReference"/>
        </w:rPr>
        <w:annotationRef/>
      </w:r>
      <w:r>
        <w:t>All good!</w:t>
      </w:r>
    </w:p>
    <w:p w:rsidR="00B14BCD" w:rsidRDefault="00B14BCD">
      <w:pPr>
        <w:pStyle w:val="CommentText"/>
      </w:pPr>
    </w:p>
  </w:comment>
  <w:comment w:id="4" w:author="R" w:date="2022-03-27T10:51:00Z" w:initials="R">
    <w:p w:rsidR="00B14BCD" w:rsidRDefault="00B14BCD">
      <w:pPr>
        <w:pStyle w:val="CommentText"/>
      </w:pPr>
      <w:r>
        <w:rPr>
          <w:rStyle w:val="CommentReference"/>
        </w:rPr>
        <w:annotationRef/>
      </w:r>
      <w:r>
        <w:t>How can you forget to include Eller’s citations?</w:t>
      </w:r>
    </w:p>
    <w:p w:rsidR="00B14BCD" w:rsidRDefault="00B14BCD">
      <w:pPr>
        <w:pStyle w:val="CommentText"/>
      </w:pPr>
    </w:p>
    <w:p w:rsidR="00B14BCD" w:rsidRDefault="00B14BCD">
      <w:pPr>
        <w:pStyle w:val="CommentText"/>
      </w:pPr>
      <w:r>
        <w:t>Insert page#s…</w:t>
      </w:r>
    </w:p>
    <w:p w:rsidR="00B14BCD" w:rsidRDefault="00B14BCD">
      <w:pPr>
        <w:pStyle w:val="CommentText"/>
      </w:pPr>
    </w:p>
  </w:comment>
  <w:comment w:id="6" w:author="R" w:date="2022-03-27T10:54:00Z" w:initials="R">
    <w:p w:rsidR="00B14BCD" w:rsidRDefault="00B14BCD">
      <w:pPr>
        <w:pStyle w:val="CommentText"/>
      </w:pPr>
      <w:r>
        <w:rPr>
          <w:rStyle w:val="CommentReference"/>
        </w:rPr>
        <w:annotationRef/>
      </w:r>
      <w:r>
        <w:t>You continue to avoid completing your Thesis Staements!</w:t>
      </w:r>
    </w:p>
    <w:p w:rsidR="00B14BCD" w:rsidRDefault="00B14BCD">
      <w:pPr>
        <w:pStyle w:val="CommentText"/>
      </w:pPr>
    </w:p>
    <w:p w:rsidR="00B14BCD" w:rsidRDefault="00B14BCD">
      <w:pPr>
        <w:pStyle w:val="CommentText"/>
      </w:pPr>
      <w:r>
        <w:t>“due to those 3 Key Terms???</w:t>
      </w:r>
    </w:p>
    <w:p w:rsidR="00B14BCD" w:rsidRDefault="00B14BCD">
      <w:pPr>
        <w:pStyle w:val="CommentText"/>
      </w:pPr>
      <w:r>
        <w:t>What does that mean?</w:t>
      </w:r>
    </w:p>
    <w:p w:rsidR="00B14BCD" w:rsidRDefault="00B14BCD">
      <w:pPr>
        <w:pStyle w:val="CommentText"/>
      </w:pPr>
    </w:p>
    <w:p w:rsidR="00B14BCD" w:rsidRDefault="00B14BCD">
      <w:pPr>
        <w:pStyle w:val="CommentText"/>
      </w:pPr>
      <w:r>
        <w:t>And what about “resulting in____?</w:t>
      </w:r>
    </w:p>
    <w:p w:rsidR="00B14BCD" w:rsidRDefault="00B14BCD">
      <w:pPr>
        <w:pStyle w:val="CommentText"/>
      </w:pPr>
    </w:p>
    <w:p w:rsidR="00B14BCD" w:rsidRDefault="00B14BCD">
      <w:pPr>
        <w:pStyle w:val="CommentText"/>
      </w:pPr>
      <w:r>
        <w:t>After all this time, you should know this baisc 3 part format…</w:t>
      </w:r>
    </w:p>
    <w:p w:rsidR="00B14BCD" w:rsidRDefault="00B14BCD">
      <w:pPr>
        <w:pStyle w:val="CommentText"/>
      </w:pPr>
    </w:p>
    <w:p w:rsidR="00B14BCD" w:rsidRDefault="00B14BCD">
      <w:pPr>
        <w:pStyle w:val="CommentText"/>
      </w:pPr>
      <w:r>
        <w:t>I don’t understand.</w:t>
      </w:r>
    </w:p>
    <w:p w:rsidR="00B14BCD" w:rsidRDefault="00B14BCD">
      <w:pPr>
        <w:pStyle w:val="CommentText"/>
      </w:pPr>
    </w:p>
  </w:comment>
  <w:comment w:id="7" w:author="R" w:date="2022-03-27T10:55:00Z" w:initials="R">
    <w:p w:rsidR="00B14BCD" w:rsidRDefault="00B14BCD">
      <w:pPr>
        <w:pStyle w:val="CommentText"/>
      </w:pPr>
      <w:r>
        <w:rPr>
          <w:rStyle w:val="CommentReference"/>
        </w:rPr>
        <w:annotationRef/>
      </w:r>
      <w:r>
        <w:t>Topic sentence followed by Key Term definition?</w:t>
      </w:r>
    </w:p>
    <w:p w:rsidR="00B14BCD" w:rsidRDefault="00B14BCD">
      <w:pPr>
        <w:pStyle w:val="CommentText"/>
      </w:pPr>
    </w:p>
  </w:comment>
  <w:comment w:id="8" w:author="R" w:date="2022-03-27T10:57:00Z" w:initials="R">
    <w:p w:rsidR="00B14BCD" w:rsidRDefault="00B14BCD">
      <w:pPr>
        <w:pStyle w:val="CommentText"/>
      </w:pPr>
      <w:r>
        <w:rPr>
          <w:rStyle w:val="CommentReference"/>
        </w:rPr>
        <w:annotationRef/>
      </w:r>
      <w:r>
        <w:t>Before you get to the next news source, you should be relating the 1</w:t>
      </w:r>
      <w:r w:rsidRPr="00B14BCD">
        <w:rPr>
          <w:vertAlign w:val="superscript"/>
        </w:rPr>
        <w:t>st</w:t>
      </w:r>
      <w:r>
        <w:t xml:space="preserve"> news source to Eller before you go on to the next news source…</w:t>
      </w:r>
    </w:p>
    <w:p w:rsidR="00B14BCD" w:rsidRDefault="00B14BCD">
      <w:pPr>
        <w:pStyle w:val="CommentText"/>
      </w:pPr>
    </w:p>
    <w:p w:rsidR="00B14BCD" w:rsidRDefault="00B14BCD">
      <w:pPr>
        <w:pStyle w:val="CommentText"/>
      </w:pPr>
    </w:p>
    <w:p w:rsidR="00B14BCD" w:rsidRDefault="00B14BCD">
      <w:pPr>
        <w:pStyle w:val="CommentText"/>
      </w:pPr>
      <w:r>
        <w:t>You cintinue to ignore the steps of the Guidelines…</w:t>
      </w:r>
    </w:p>
    <w:p w:rsidR="00B14BCD" w:rsidRDefault="00B14BCD">
      <w:pPr>
        <w:pStyle w:val="CommentText"/>
      </w:pPr>
    </w:p>
    <w:p w:rsidR="00B14BCD" w:rsidRDefault="00B14BCD">
      <w:pPr>
        <w:pStyle w:val="CommentText"/>
      </w:pPr>
    </w:p>
    <w:p w:rsidR="00B14BCD" w:rsidRDefault="00B14BCD">
      <w:pPr>
        <w:pStyle w:val="CommentText"/>
      </w:pPr>
      <w:r>
        <w:t>Insert page#s…</w:t>
      </w:r>
    </w:p>
    <w:p w:rsidR="00B14BCD" w:rsidRDefault="00B14BCD">
      <w:pPr>
        <w:pStyle w:val="CommentText"/>
      </w:pPr>
    </w:p>
  </w:comment>
  <w:comment w:id="9" w:author="R" w:date="2022-03-27T10:58:00Z" w:initials="R">
    <w:p w:rsidR="00B14BCD" w:rsidRDefault="00B14BCD">
      <w:pPr>
        <w:pStyle w:val="CommentText"/>
      </w:pPr>
      <w:r>
        <w:rPr>
          <w:rStyle w:val="CommentReference"/>
        </w:rPr>
        <w:annotationRef/>
      </w:r>
      <w:r>
        <w:t>Good Transitional sentence!</w:t>
      </w:r>
    </w:p>
    <w:p w:rsidR="00B14BCD" w:rsidRDefault="00B14BCD">
      <w:pPr>
        <w:pStyle w:val="CommentText"/>
      </w:pPr>
    </w:p>
  </w:comment>
  <w:comment w:id="10" w:author="R" w:date="2022-03-27T10:58:00Z" w:initials="R">
    <w:p w:rsidR="00B14BCD" w:rsidRDefault="00B14BCD">
      <w:pPr>
        <w:pStyle w:val="CommentText"/>
      </w:pPr>
      <w:r>
        <w:rPr>
          <w:rStyle w:val="CommentReference"/>
        </w:rPr>
        <w:annotationRef/>
      </w:r>
      <w:r>
        <w:t>Your 2</w:t>
      </w:r>
      <w:r w:rsidRPr="00B14BCD">
        <w:rPr>
          <w:vertAlign w:val="superscript"/>
        </w:rPr>
        <w:t>nd</w:t>
      </w:r>
      <w:r>
        <w:t xml:space="preserve"> sentence should be Eller’s definition if you follow the guidelines…</w:t>
      </w:r>
    </w:p>
    <w:p w:rsidR="00B14BCD" w:rsidRDefault="00B14BCD">
      <w:pPr>
        <w:pStyle w:val="CommentText"/>
      </w:pPr>
    </w:p>
  </w:comment>
  <w:comment w:id="11" w:author="R" w:date="2022-03-27T10:58:00Z" w:initials="R">
    <w:p w:rsidR="00B14BCD" w:rsidRDefault="00B14BCD">
      <w:pPr>
        <w:pStyle w:val="CommentText"/>
      </w:pPr>
      <w:r>
        <w:rPr>
          <w:rStyle w:val="CommentReference"/>
        </w:rPr>
        <w:annotationRef/>
      </w:r>
      <w:r>
        <w:t>Good use of the UDHR!</w:t>
      </w:r>
    </w:p>
    <w:p w:rsidR="00B14BCD" w:rsidRDefault="00B14BCD">
      <w:pPr>
        <w:pStyle w:val="CommentText"/>
      </w:pPr>
    </w:p>
  </w:comment>
  <w:comment w:id="12" w:author="R" w:date="2022-03-27T11:01:00Z" w:initials="R">
    <w:p w:rsidR="00B14BCD" w:rsidRDefault="00B14BCD">
      <w:pPr>
        <w:pStyle w:val="CommentText"/>
      </w:pPr>
      <w:r>
        <w:rPr>
          <w:rStyle w:val="CommentReference"/>
        </w:rPr>
        <w:annotationRef/>
      </w:r>
      <w:r>
        <w:t>You forgot to include Cultural Materialism to complete your Transitional sentence…</w:t>
      </w:r>
    </w:p>
    <w:p w:rsidR="00B14BCD" w:rsidRDefault="00B14BCD">
      <w:pPr>
        <w:pStyle w:val="CommentText"/>
      </w:pPr>
    </w:p>
  </w:comment>
  <w:comment w:id="13" w:author="R" w:date="2022-03-27T11:02:00Z" w:initials="R">
    <w:p w:rsidR="00B14BCD" w:rsidRDefault="00B14BCD">
      <w:pPr>
        <w:pStyle w:val="CommentText"/>
      </w:pPr>
      <w:r>
        <w:rPr>
          <w:rStyle w:val="CommentReference"/>
        </w:rPr>
        <w:annotationRef/>
      </w:r>
      <w:r>
        <w:t>Topic Sence before Eller Key Term definition?</w:t>
      </w:r>
    </w:p>
    <w:p w:rsidR="00B14BCD" w:rsidRDefault="00B14BCD">
      <w:pPr>
        <w:pStyle w:val="CommentText"/>
      </w:pPr>
    </w:p>
  </w:comment>
  <w:comment w:id="15" w:author="R" w:date="2022-03-27T11:05:00Z" w:initials="R">
    <w:p w:rsidR="00B14BCD" w:rsidRDefault="00B14BCD">
      <w:pPr>
        <w:pStyle w:val="CommentText"/>
      </w:pPr>
      <w:r>
        <w:rPr>
          <w:rStyle w:val="CommentReference"/>
        </w:rPr>
        <w:annotationRef/>
      </w:r>
      <w:r>
        <w:t>Udipto,</w:t>
      </w:r>
    </w:p>
    <w:p w:rsidR="00B14BCD" w:rsidRDefault="00B14BCD">
      <w:pPr>
        <w:pStyle w:val="CommentText"/>
      </w:pPr>
      <w:r>
        <w:t>Some of your essay is excellent, but you have not been consistent in following each step…</w:t>
      </w:r>
    </w:p>
    <w:p w:rsidR="00B14BCD" w:rsidRDefault="00B14BCD">
      <w:pPr>
        <w:pStyle w:val="CommentText"/>
      </w:pPr>
    </w:p>
    <w:p w:rsidR="00B14BCD" w:rsidRDefault="00B14BCD">
      <w:pPr>
        <w:pStyle w:val="CommentText"/>
      </w:pPr>
      <w:r>
        <w:t>Espcially the most basic component… your Thesis Statement.</w:t>
      </w:r>
    </w:p>
    <w:p w:rsidR="00B14BCD" w:rsidRDefault="00B14BCD">
      <w:pPr>
        <w:pStyle w:val="CommentText"/>
      </w:pPr>
    </w:p>
    <w:p w:rsidR="00B14BCD" w:rsidRDefault="00B14BCD">
      <w:pPr>
        <w:pStyle w:val="CommentText"/>
      </w:pPr>
      <w:r>
        <w:t>Be consistent in each step of this essay process, OK?</w:t>
      </w:r>
    </w:p>
    <w:p w:rsidR="00B14BCD" w:rsidRDefault="00B14BCD">
      <w:pPr>
        <w:pStyle w:val="CommentText"/>
      </w:pPr>
    </w:p>
    <w:p w:rsidR="00B14BCD" w:rsidRDefault="00B14BCD">
      <w:pPr>
        <w:pStyle w:val="CommentText"/>
      </w:pPr>
      <w:r>
        <w:t>“A-“ Grade</w:t>
      </w:r>
    </w:p>
    <w:p w:rsidR="00B14BCD" w:rsidRDefault="00B14BCD">
      <w:pPr>
        <w:pStyle w:val="CommentText"/>
      </w:pPr>
      <w:r>
        <w:t>Prof Ruggiero</w:t>
      </w:r>
    </w:p>
  </w:comment>
</w:comments>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70602020209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14BCD" w:rsidRDefault="00B14BCD" w:rsidP="00E240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14BCD" w:rsidRDefault="00B14BCD">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14BCD" w:rsidRDefault="00B14BCD" w:rsidP="00E240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B14BCD" w:rsidRDefault="00B14BCD">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id="0">
    <w:p w:rsidR="00F94B2C" w:rsidRDefault="00B14BCD">
      <w:pPr>
        <w:pStyle w:val="normal0"/>
        <w:spacing w:line="240" w:lineRule="auto"/>
        <w:rPr>
          <w:sz w:val="20"/>
          <w:szCs w:val="20"/>
        </w:rPr>
      </w:pPr>
      <w:r>
        <w:rPr>
          <w:vertAlign w:val="superscript"/>
        </w:rPr>
        <w:footnoteRef/>
      </w:r>
      <w:r>
        <w:rPr>
          <w:sz w:val="20"/>
          <w:szCs w:val="20"/>
        </w:rPr>
        <w:t xml:space="preserve"> This BBC news article informs us about how Muslims in the Bangladeshi community are putting Bangladeshi Hindus in danger.  </w:t>
      </w:r>
    </w:p>
    <w:p w:rsidR="00F94B2C" w:rsidRDefault="00F94B2C">
      <w:pPr>
        <w:pStyle w:val="normal0"/>
        <w:spacing w:line="240" w:lineRule="auto"/>
        <w:rPr>
          <w:sz w:val="20"/>
          <w:szCs w:val="20"/>
        </w:rPr>
      </w:pPr>
      <w:hyperlink r:id="rId1">
        <w:r w:rsidR="00B14BCD">
          <w:rPr>
            <w:color w:val="1155CC"/>
            <w:sz w:val="20"/>
            <w:szCs w:val="20"/>
            <w:u w:val="single"/>
          </w:rPr>
          <w:t>https://www.bbc.com/news/world-asia-58999047</w:t>
        </w:r>
      </w:hyperlink>
    </w:p>
    <w:p w:rsidR="00F94B2C" w:rsidRDefault="00F94B2C">
      <w:pPr>
        <w:pStyle w:val="normal0"/>
        <w:spacing w:line="240" w:lineRule="auto"/>
        <w:rPr>
          <w:sz w:val="20"/>
          <w:szCs w:val="20"/>
        </w:rPr>
      </w:pPr>
    </w:p>
    <w:p w:rsidR="00F94B2C" w:rsidRDefault="00F94B2C">
      <w:pPr>
        <w:pStyle w:val="normal0"/>
        <w:spacing w:line="240" w:lineRule="auto"/>
        <w:rPr>
          <w:sz w:val="20"/>
          <w:szCs w:val="20"/>
        </w:rPr>
      </w:pPr>
    </w:p>
  </w:footnote>
  <w:footnote w:id="1">
    <w:p w:rsidR="00F94B2C" w:rsidRDefault="00B14BCD">
      <w:pPr>
        <w:pStyle w:val="normal0"/>
        <w:spacing w:line="240" w:lineRule="auto"/>
        <w:rPr>
          <w:sz w:val="20"/>
          <w:szCs w:val="20"/>
        </w:rPr>
      </w:pPr>
      <w:r>
        <w:rPr>
          <w:vertAlign w:val="superscript"/>
        </w:rPr>
        <w:footnoteRef/>
      </w:r>
      <w:r>
        <w:rPr>
          <w:sz w:val="20"/>
          <w:szCs w:val="20"/>
        </w:rPr>
        <w:t xml:space="preserve"> </w:t>
      </w:r>
      <w:r>
        <w:rPr>
          <w:sz w:val="20"/>
          <w:szCs w:val="20"/>
        </w:rPr>
        <w:t xml:space="preserve">This BBC news article just informs us about how some Sikhs are corrupted by evil nature due to perpetrating a retired general who saved thousands of lives of the Indians. </w:t>
      </w:r>
    </w:p>
    <w:p w:rsidR="00F94B2C" w:rsidRDefault="00F94B2C">
      <w:pPr>
        <w:pStyle w:val="normal0"/>
        <w:spacing w:line="240" w:lineRule="auto"/>
        <w:rPr>
          <w:sz w:val="20"/>
          <w:szCs w:val="20"/>
        </w:rPr>
      </w:pPr>
      <w:hyperlink r:id="rId2">
        <w:r w:rsidR="00B14BCD">
          <w:rPr>
            <w:color w:val="1155CC"/>
            <w:sz w:val="20"/>
            <w:szCs w:val="20"/>
            <w:u w:val="single"/>
          </w:rPr>
          <w:t>https://www.bbc.com/n</w:t>
        </w:r>
        <w:r w:rsidR="00B14BCD">
          <w:rPr>
            <w:color w:val="1155CC"/>
            <w:sz w:val="20"/>
            <w:szCs w:val="20"/>
            <w:u w:val="single"/>
          </w:rPr>
          <w:t>ews/world-asia-23514583</w:t>
        </w:r>
      </w:hyperlink>
    </w:p>
    <w:p w:rsidR="00F94B2C" w:rsidRDefault="00F94B2C">
      <w:pPr>
        <w:pStyle w:val="normal0"/>
        <w:spacing w:line="240" w:lineRule="auto"/>
        <w:rPr>
          <w:sz w:val="20"/>
          <w:szCs w:val="20"/>
        </w:rPr>
      </w:pPr>
    </w:p>
    <w:p w:rsidR="00F94B2C" w:rsidRDefault="00F94B2C">
      <w:pPr>
        <w:pStyle w:val="normal0"/>
        <w:spacing w:line="240" w:lineRule="auto"/>
        <w:rPr>
          <w:sz w:val="20"/>
          <w:szCs w:val="20"/>
        </w:rPr>
      </w:pPr>
    </w:p>
  </w:footnote>
  <w:footnote w:id="2">
    <w:p w:rsidR="00F94B2C" w:rsidRDefault="00B14BCD">
      <w:pPr>
        <w:pStyle w:val="normal0"/>
        <w:spacing w:line="240" w:lineRule="auto"/>
        <w:rPr>
          <w:sz w:val="20"/>
          <w:szCs w:val="20"/>
        </w:rPr>
      </w:pPr>
      <w:r>
        <w:rPr>
          <w:vertAlign w:val="superscript"/>
        </w:rPr>
        <w:footnoteRef/>
      </w:r>
      <w:r>
        <w:rPr>
          <w:sz w:val="20"/>
          <w:szCs w:val="20"/>
        </w:rPr>
        <w:t xml:space="preserve"> </w:t>
      </w:r>
      <w:r>
        <w:rPr>
          <w:sz w:val="20"/>
          <w:szCs w:val="20"/>
        </w:rPr>
        <w:t xml:space="preserve">This NY Times article gives us an awareness when it comes to preventing religious violence by learning that few Pakistani people are burning pages from the Quran and showing disrespect to the religion. </w:t>
      </w:r>
    </w:p>
    <w:p w:rsidR="00F94B2C" w:rsidRDefault="00F94B2C">
      <w:pPr>
        <w:pStyle w:val="normal0"/>
        <w:spacing w:line="240" w:lineRule="auto"/>
        <w:rPr>
          <w:sz w:val="20"/>
          <w:szCs w:val="20"/>
        </w:rPr>
      </w:pPr>
      <w:hyperlink r:id="rId3">
        <w:r w:rsidR="00B14BCD">
          <w:rPr>
            <w:color w:val="1155CC"/>
            <w:sz w:val="20"/>
            <w:szCs w:val="20"/>
            <w:u w:val="single"/>
          </w:rPr>
          <w:t>https://www.nytimes.com/2022/03/20/world/asia/pakistan-blasphemy-religious-violence.html</w:t>
        </w:r>
      </w:hyperlink>
    </w:p>
    <w:p w:rsidR="00F94B2C" w:rsidRDefault="00F94B2C">
      <w:pPr>
        <w:pStyle w:val="normal0"/>
        <w:spacing w:line="240" w:lineRule="auto"/>
        <w:rPr>
          <w:sz w:val="20"/>
          <w:szCs w:val="20"/>
        </w:rPr>
      </w:pPr>
    </w:p>
  </w:footnote>
  <w:footnote w:id="3">
    <w:p w:rsidR="00F94B2C" w:rsidRDefault="00B14BCD">
      <w:pPr>
        <w:pStyle w:val="normal0"/>
        <w:spacing w:line="240" w:lineRule="auto"/>
        <w:rPr>
          <w:sz w:val="20"/>
          <w:szCs w:val="20"/>
        </w:rPr>
      </w:pPr>
      <w:r>
        <w:rPr>
          <w:vertAlign w:val="superscript"/>
        </w:rPr>
        <w:footnoteRef/>
      </w:r>
      <w:r>
        <w:rPr>
          <w:sz w:val="20"/>
          <w:szCs w:val="20"/>
        </w:rPr>
        <w:t xml:space="preserve"> </w:t>
      </w:r>
      <w:r>
        <w:rPr>
          <w:sz w:val="20"/>
          <w:szCs w:val="20"/>
        </w:rPr>
        <w:t>The Atlantic article just gives an opinion in terms of cultural violence and discri</w:t>
      </w:r>
      <w:r>
        <w:rPr>
          <w:sz w:val="20"/>
          <w:szCs w:val="20"/>
        </w:rPr>
        <w:t xml:space="preserve">mination towards freedom of speech. </w:t>
      </w:r>
    </w:p>
    <w:p w:rsidR="00F94B2C" w:rsidRDefault="00F94B2C">
      <w:pPr>
        <w:pStyle w:val="normal0"/>
        <w:spacing w:line="240" w:lineRule="auto"/>
        <w:rPr>
          <w:sz w:val="20"/>
          <w:szCs w:val="20"/>
        </w:rPr>
      </w:pPr>
      <w:hyperlink r:id="rId4">
        <w:r w:rsidR="00B14BCD">
          <w:rPr>
            <w:color w:val="1155CC"/>
            <w:sz w:val="20"/>
            <w:szCs w:val="20"/>
            <w:u w:val="single"/>
          </w:rPr>
          <w:t>https://www.theatlantic.com/newsletters/archive/2022/03/the-threat-to-free-speech-beyond-c</w:t>
        </w:r>
        <w:r w:rsidR="00B14BCD">
          <w:rPr>
            <w:color w:val="1155CC"/>
            <w:sz w:val="20"/>
            <w:szCs w:val="20"/>
            <w:u w:val="single"/>
          </w:rPr>
          <w:t>ancel-culture/627599/</w:t>
        </w:r>
      </w:hyperlink>
    </w:p>
    <w:p w:rsidR="00F94B2C" w:rsidRDefault="00F94B2C">
      <w:pPr>
        <w:pStyle w:val="normal0"/>
        <w:spacing w:line="240" w:lineRule="auto"/>
        <w:rPr>
          <w:sz w:val="20"/>
          <w:szCs w:val="20"/>
        </w:rPr>
      </w:pPr>
    </w:p>
  </w:footnote>
  <w:footnote w:id="4">
    <w:p w:rsidR="00F94B2C" w:rsidRDefault="00B14BCD">
      <w:pPr>
        <w:pStyle w:val="normal0"/>
        <w:spacing w:line="240" w:lineRule="auto"/>
        <w:rPr>
          <w:sz w:val="20"/>
          <w:szCs w:val="20"/>
        </w:rPr>
      </w:pPr>
      <w:r>
        <w:rPr>
          <w:vertAlign w:val="superscript"/>
        </w:rPr>
        <w:footnoteRef/>
      </w:r>
      <w:r>
        <w:rPr>
          <w:sz w:val="20"/>
          <w:szCs w:val="20"/>
        </w:rPr>
        <w:t xml:space="preserve"> </w:t>
      </w:r>
      <w:r>
        <w:rPr>
          <w:sz w:val="20"/>
          <w:szCs w:val="20"/>
        </w:rPr>
        <w:t>President Joe Biden signs an act that disables violence against women which results in a more positive cultural change in the U.S.</w:t>
      </w:r>
    </w:p>
    <w:p w:rsidR="00F94B2C" w:rsidRDefault="00F94B2C">
      <w:pPr>
        <w:pStyle w:val="normal0"/>
        <w:spacing w:line="240" w:lineRule="auto"/>
        <w:rPr>
          <w:sz w:val="20"/>
          <w:szCs w:val="20"/>
        </w:rPr>
      </w:pPr>
      <w:hyperlink r:id="rId5">
        <w:r w:rsidR="00B14BCD">
          <w:rPr>
            <w:color w:val="1155CC"/>
            <w:sz w:val="20"/>
            <w:szCs w:val="20"/>
            <w:u w:val="single"/>
          </w:rPr>
          <w:t>https://www.reuters.com/world/us/biden-will-deliver-remarks-law-bolster-protections-women-facing-violence-2022-03-16/</w:t>
        </w:r>
      </w:hyperlink>
    </w:p>
    <w:p w:rsidR="00F94B2C" w:rsidRDefault="00F94B2C">
      <w:pPr>
        <w:pStyle w:val="normal0"/>
        <w:spacing w:line="240" w:lineRule="auto"/>
        <w:rPr>
          <w:sz w:val="20"/>
          <w:szCs w:val="20"/>
        </w:rPr>
      </w:pPr>
    </w:p>
  </w:footnote>
  <w:footnote w:id="5">
    <w:p w:rsidR="00F94B2C" w:rsidRDefault="00B14BCD">
      <w:pPr>
        <w:pStyle w:val="normal0"/>
        <w:spacing w:line="240" w:lineRule="auto"/>
        <w:rPr>
          <w:sz w:val="20"/>
          <w:szCs w:val="20"/>
        </w:rPr>
      </w:pPr>
      <w:r>
        <w:rPr>
          <w:vertAlign w:val="superscript"/>
        </w:rPr>
        <w:footnoteRef/>
      </w:r>
      <w:r>
        <w:rPr>
          <w:sz w:val="20"/>
          <w:szCs w:val="20"/>
        </w:rPr>
        <w:t xml:space="preserve"> </w:t>
      </w:r>
      <w:r>
        <w:rPr>
          <w:sz w:val="20"/>
          <w:szCs w:val="20"/>
        </w:rPr>
        <w:t>This Reuters article just gives us a perspective on how school board members face certain prejudices</w:t>
      </w:r>
      <w:r>
        <w:rPr>
          <w:sz w:val="20"/>
          <w:szCs w:val="20"/>
        </w:rPr>
        <w:t xml:space="preserve"> over discrimination. </w:t>
      </w:r>
    </w:p>
    <w:p w:rsidR="00F94B2C" w:rsidRDefault="00F94B2C">
      <w:pPr>
        <w:pStyle w:val="normal0"/>
        <w:spacing w:line="240" w:lineRule="auto"/>
        <w:rPr>
          <w:sz w:val="20"/>
          <w:szCs w:val="20"/>
        </w:rPr>
      </w:pPr>
      <w:hyperlink r:id="rId6">
        <w:r w:rsidR="00B14BCD">
          <w:rPr>
            <w:color w:val="1155CC"/>
            <w:sz w:val="20"/>
            <w:szCs w:val="20"/>
            <w:u w:val="single"/>
          </w:rPr>
          <w:t>https://www.reuters.com/investigates/special-report/usa-education-threats/</w:t>
        </w:r>
      </w:hyperlink>
    </w:p>
    <w:p w:rsidR="00F94B2C" w:rsidRDefault="00F94B2C">
      <w:pPr>
        <w:pStyle w:val="normal0"/>
        <w:spacing w:line="240" w:lineRule="auto"/>
        <w:rPr>
          <w:sz w:val="20"/>
          <w:szCs w:val="20"/>
        </w:rPr>
      </w:pP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94B2C" w:rsidRDefault="00B14BCD">
    <w:pPr>
      <w:pStyle w:val="norm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Chowdhury </w:t>
    </w:r>
    <w:r w:rsidR="00F94B2C">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w:t>
    </w:r>
    <w:r w:rsidR="00F94B2C">
      <w:rPr>
        <w:rFonts w:ascii="Times New Roman" w:eastAsia="Times New Roman" w:hAnsi="Times New Roman" w:cs="Times New Roman"/>
        <w:sz w:val="24"/>
        <w:szCs w:val="24"/>
      </w:rPr>
      <w:fldChar w:fldCharType="end"/>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FE270F9"/>
    <w:multiLevelType w:val="multilevel"/>
    <w:tmpl w:val="B2A0535A"/>
    <w:lvl w:ilvl="0">
      <w:start w:val="1"/>
      <w:numFmt w:val="bullet"/>
      <w:lvlText w:val="●"/>
      <w:lvlJc w:val="left"/>
      <w:pPr>
        <w:ind w:left="720" w:hanging="360"/>
      </w:pPr>
      <w:rPr>
        <w:rFonts w:ascii="Arial" w:eastAsia="Arial" w:hAnsi="Arial" w:cs="Arial"/>
        <w:color w:val="11111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79F1B1B"/>
    <w:multiLevelType w:val="multilevel"/>
    <w:tmpl w:val="14D47C96"/>
    <w:lvl w:ilvl="0">
      <w:start w:val="1"/>
      <w:numFmt w:val="bullet"/>
      <w:lvlText w:val="●"/>
      <w:lvlJc w:val="left"/>
      <w:pPr>
        <w:ind w:left="720" w:hanging="360"/>
      </w:pPr>
      <w:rPr>
        <w:rFonts w:ascii="Arial" w:eastAsia="Arial" w:hAnsi="Arial" w:cs="Arial"/>
        <w:color w:val="111111"/>
        <w:sz w:val="20"/>
        <w:szCs w:val="20"/>
        <w:u w:val="none"/>
      </w:rPr>
    </w:lvl>
    <w:lvl w:ilvl="1">
      <w:start w:val="1"/>
      <w:numFmt w:val="bullet"/>
      <w:lvlText w:val="●"/>
      <w:lvlJc w:val="left"/>
      <w:pPr>
        <w:ind w:left="1440" w:hanging="360"/>
      </w:pPr>
      <w:rPr>
        <w:rFonts w:ascii="Arial" w:eastAsia="Arial" w:hAnsi="Arial" w:cs="Arial"/>
        <w:color w:val="11111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F6951E2"/>
    <w:multiLevelType w:val="multilevel"/>
    <w:tmpl w:val="263E866E"/>
    <w:lvl w:ilvl="0">
      <w:start w:val="1"/>
      <w:numFmt w:val="bullet"/>
      <w:lvlText w:val="●"/>
      <w:lvlJc w:val="left"/>
      <w:pPr>
        <w:ind w:left="720" w:hanging="360"/>
      </w:pPr>
      <w:rPr>
        <w:rFonts w:ascii="Arial" w:eastAsia="Arial" w:hAnsi="Arial" w:cs="Arial"/>
        <w:color w:val="11111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trackRevisions/>
  <w:doNotTrackMoves/>
  <w:defaultTabStop w:val="720"/>
  <w:characterSpacingControl w:val="doNotCompress"/>
  <w:compat/>
  <w:rsids>
    <w:rsidRoot w:val="00F94B2C"/>
    <w:rsid w:val="00B14BCD"/>
    <w:rsid w:val="00F94B2C"/>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94B2C"/>
    <w:pPr>
      <w:keepNext/>
      <w:keepLines/>
      <w:spacing w:before="400" w:after="120"/>
      <w:outlineLvl w:val="0"/>
    </w:pPr>
    <w:rPr>
      <w:sz w:val="40"/>
      <w:szCs w:val="40"/>
    </w:rPr>
  </w:style>
  <w:style w:type="paragraph" w:styleId="Heading2">
    <w:name w:val="heading 2"/>
    <w:basedOn w:val="normal0"/>
    <w:next w:val="normal0"/>
    <w:rsid w:val="00F94B2C"/>
    <w:pPr>
      <w:keepNext/>
      <w:keepLines/>
      <w:spacing w:before="360" w:after="120"/>
      <w:outlineLvl w:val="1"/>
    </w:pPr>
    <w:rPr>
      <w:sz w:val="32"/>
      <w:szCs w:val="32"/>
    </w:rPr>
  </w:style>
  <w:style w:type="paragraph" w:styleId="Heading3">
    <w:name w:val="heading 3"/>
    <w:basedOn w:val="normal0"/>
    <w:next w:val="normal0"/>
    <w:rsid w:val="00F94B2C"/>
    <w:pPr>
      <w:keepNext/>
      <w:keepLines/>
      <w:spacing w:before="320" w:after="80"/>
      <w:outlineLvl w:val="2"/>
    </w:pPr>
    <w:rPr>
      <w:color w:val="434343"/>
      <w:sz w:val="28"/>
      <w:szCs w:val="28"/>
    </w:rPr>
  </w:style>
  <w:style w:type="paragraph" w:styleId="Heading4">
    <w:name w:val="heading 4"/>
    <w:basedOn w:val="normal0"/>
    <w:next w:val="normal0"/>
    <w:rsid w:val="00F94B2C"/>
    <w:pPr>
      <w:keepNext/>
      <w:keepLines/>
      <w:spacing w:before="280" w:after="80"/>
      <w:outlineLvl w:val="3"/>
    </w:pPr>
    <w:rPr>
      <w:color w:val="666666"/>
      <w:sz w:val="24"/>
      <w:szCs w:val="24"/>
    </w:rPr>
  </w:style>
  <w:style w:type="paragraph" w:styleId="Heading5">
    <w:name w:val="heading 5"/>
    <w:basedOn w:val="normal0"/>
    <w:next w:val="normal0"/>
    <w:rsid w:val="00F94B2C"/>
    <w:pPr>
      <w:keepNext/>
      <w:keepLines/>
      <w:spacing w:before="240" w:after="80"/>
      <w:outlineLvl w:val="4"/>
    </w:pPr>
    <w:rPr>
      <w:color w:val="666666"/>
    </w:rPr>
  </w:style>
  <w:style w:type="paragraph" w:styleId="Heading6">
    <w:name w:val="heading 6"/>
    <w:basedOn w:val="normal0"/>
    <w:next w:val="normal0"/>
    <w:rsid w:val="00F94B2C"/>
    <w:pPr>
      <w:keepNext/>
      <w:keepLines/>
      <w:spacing w:before="240" w:after="80"/>
      <w:outlineLvl w:val="5"/>
    </w:pPr>
    <w:rPr>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F94B2C"/>
  </w:style>
  <w:style w:type="paragraph" w:styleId="Title">
    <w:name w:val="Title"/>
    <w:basedOn w:val="normal0"/>
    <w:next w:val="normal0"/>
    <w:rsid w:val="00F94B2C"/>
    <w:pPr>
      <w:keepNext/>
      <w:keepLines/>
      <w:spacing w:after="60"/>
    </w:pPr>
    <w:rPr>
      <w:sz w:val="52"/>
      <w:szCs w:val="52"/>
    </w:rPr>
  </w:style>
  <w:style w:type="paragraph" w:styleId="Subtitle">
    <w:name w:val="Subtitle"/>
    <w:basedOn w:val="normal0"/>
    <w:next w:val="normal0"/>
    <w:rsid w:val="00F94B2C"/>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14BC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14BCD"/>
    <w:rPr>
      <w:rFonts w:ascii="Lucida Grande" w:hAnsi="Lucida Grande"/>
      <w:sz w:val="18"/>
      <w:szCs w:val="18"/>
    </w:rPr>
  </w:style>
  <w:style w:type="character" w:styleId="CommentReference">
    <w:name w:val="annotation reference"/>
    <w:basedOn w:val="DefaultParagraphFont"/>
    <w:uiPriority w:val="99"/>
    <w:semiHidden/>
    <w:unhideWhenUsed/>
    <w:rsid w:val="00B14BCD"/>
    <w:rPr>
      <w:sz w:val="18"/>
      <w:szCs w:val="18"/>
    </w:rPr>
  </w:style>
  <w:style w:type="paragraph" w:styleId="CommentText">
    <w:name w:val="annotation text"/>
    <w:basedOn w:val="Normal"/>
    <w:link w:val="CommentTextChar"/>
    <w:uiPriority w:val="99"/>
    <w:semiHidden/>
    <w:unhideWhenUsed/>
    <w:rsid w:val="00B14BCD"/>
    <w:pPr>
      <w:spacing w:line="240" w:lineRule="auto"/>
    </w:pPr>
    <w:rPr>
      <w:sz w:val="24"/>
      <w:szCs w:val="24"/>
    </w:rPr>
  </w:style>
  <w:style w:type="character" w:customStyle="1" w:styleId="CommentTextChar">
    <w:name w:val="Comment Text Char"/>
    <w:basedOn w:val="DefaultParagraphFont"/>
    <w:link w:val="CommentText"/>
    <w:uiPriority w:val="99"/>
    <w:semiHidden/>
    <w:rsid w:val="00B14BCD"/>
    <w:rPr>
      <w:sz w:val="24"/>
      <w:szCs w:val="24"/>
    </w:rPr>
  </w:style>
  <w:style w:type="paragraph" w:styleId="CommentSubject">
    <w:name w:val="annotation subject"/>
    <w:basedOn w:val="CommentText"/>
    <w:next w:val="CommentText"/>
    <w:link w:val="CommentSubjectChar"/>
    <w:uiPriority w:val="99"/>
    <w:semiHidden/>
    <w:unhideWhenUsed/>
    <w:rsid w:val="00B14BCD"/>
    <w:rPr>
      <w:b/>
      <w:bCs/>
      <w:sz w:val="20"/>
      <w:szCs w:val="20"/>
    </w:rPr>
  </w:style>
  <w:style w:type="character" w:customStyle="1" w:styleId="CommentSubjectChar">
    <w:name w:val="Comment Subject Char"/>
    <w:basedOn w:val="CommentTextChar"/>
    <w:link w:val="CommentSubject"/>
    <w:uiPriority w:val="99"/>
    <w:semiHidden/>
    <w:rsid w:val="00B14BCD"/>
    <w:rPr>
      <w:b/>
      <w:bCs/>
      <w:sz w:val="20"/>
      <w:szCs w:val="20"/>
    </w:rPr>
  </w:style>
  <w:style w:type="paragraph" w:styleId="Footer">
    <w:name w:val="footer"/>
    <w:basedOn w:val="Normal"/>
    <w:link w:val="FooterChar"/>
    <w:uiPriority w:val="99"/>
    <w:semiHidden/>
    <w:unhideWhenUsed/>
    <w:rsid w:val="00B14BCD"/>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B14BCD"/>
  </w:style>
  <w:style w:type="character" w:styleId="PageNumber">
    <w:name w:val="page number"/>
    <w:basedOn w:val="DefaultParagraphFont"/>
    <w:uiPriority w:val="99"/>
    <w:semiHidden/>
    <w:unhideWhenUsed/>
    <w:rsid w:val="00B14BCD"/>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otnotes" Target="foot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www.nytimes.com/2022/03/20/world/asia/pakistan-blasphemy-religious-violence.html" TargetMode="External"/><Relationship Id="rId4" Type="http://schemas.openxmlformats.org/officeDocument/2006/relationships/hyperlink" Target="https://www.theatlantic.com/newsletters/archive/2022/03/the-threat-to-free-speech-beyond-cancel-culture/627599/" TargetMode="External"/><Relationship Id="rId5" Type="http://schemas.openxmlformats.org/officeDocument/2006/relationships/hyperlink" Target="https://www.reuters.com/world/us/biden-will-deliver-remarks-law-bolster-protections-women-facing-violence-2022-03-16/" TargetMode="External"/><Relationship Id="rId6" Type="http://schemas.openxmlformats.org/officeDocument/2006/relationships/hyperlink" Target="https://www.reuters.com/investigates/special-report/usa-education-threats/" TargetMode="External"/><Relationship Id="rId1" Type="http://schemas.openxmlformats.org/officeDocument/2006/relationships/hyperlink" Target="https://www.bbc.com/news/world-asia-58999047" TargetMode="External"/><Relationship Id="rId2" Type="http://schemas.openxmlformats.org/officeDocument/2006/relationships/hyperlink" Target="https://www.bbc.com/news/world-asia-235145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1540</Words>
  <Characters>8779</Characters>
  <Application>Microsoft Word 12.0.0</Application>
  <DocSecurity>0</DocSecurity>
  <Lines>73</Lines>
  <Paragraphs>17</Paragraphs>
  <ScaleCrop>false</ScaleCrop>
  <Company>Home</Company>
  <LinksUpToDate>false</LinksUpToDate>
  <CharactersWithSpaces>10781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cp:lastModifiedBy>
  <cp:revision>2</cp:revision>
  <dcterms:created xsi:type="dcterms:W3CDTF">2022-03-27T15:06:00Z</dcterms:created>
  <dcterms:modified xsi:type="dcterms:W3CDTF">2022-03-27T15:06:00Z</dcterms:modified>
</cp:coreProperties>
</file>